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AC6E" w14:textId="10B07681" w:rsidR="00763B4E" w:rsidRPr="003056FA" w:rsidRDefault="00093806" w:rsidP="008F3B4E">
      <w:pPr>
        <w:pStyle w:val="Title"/>
        <w:rPr>
          <w:rFonts w:asciiTheme="minorHAnsi" w:hAnsiTheme="minorHAnsi"/>
        </w:rPr>
      </w:pPr>
      <w:r w:rsidRPr="003056FA">
        <w:rPr>
          <w:rFonts w:asciiTheme="minorHAnsi" w:hAnsiTheme="minorHAnsi"/>
        </w:rPr>
        <w:t xml:space="preserve">Human Resources </w:t>
      </w:r>
      <w:r w:rsidR="00A7174D" w:rsidRPr="003056FA">
        <w:rPr>
          <w:rFonts w:asciiTheme="minorHAnsi" w:hAnsiTheme="minorHAnsi"/>
        </w:rPr>
        <w:t xml:space="preserve">– </w:t>
      </w:r>
      <w:r w:rsidR="00763B4E" w:rsidRPr="003056FA">
        <w:rPr>
          <w:rFonts w:asciiTheme="minorHAnsi" w:hAnsiTheme="minorHAnsi"/>
        </w:rPr>
        <w:t>Quick Flow Demo Card</w:t>
      </w:r>
    </w:p>
    <w:p w14:paraId="7239CAAC" w14:textId="686C6C87" w:rsidR="004E2E19" w:rsidRPr="003056FA" w:rsidRDefault="00443510" w:rsidP="008F3B4E">
      <w:pPr>
        <w:pStyle w:val="Subtitle"/>
        <w:rPr>
          <w:rFonts w:asciiTheme="minorHAnsi" w:hAnsiTheme="minorHAnsi"/>
        </w:rPr>
      </w:pPr>
      <w:r w:rsidRPr="003056FA">
        <w:rPr>
          <w:rFonts w:asciiTheme="minorHAnsi" w:hAnsiTheme="minorHAnsi"/>
        </w:rPr>
        <w:t>SMA-X 2017.11</w:t>
      </w:r>
    </w:p>
    <w:p w14:paraId="3311E66A" w14:textId="5867422A" w:rsidR="005E4A9E" w:rsidRPr="003056FA" w:rsidRDefault="00F86DDD" w:rsidP="008F3B4E">
      <w:pPr>
        <w:pStyle w:val="Heading1"/>
        <w:rPr>
          <w:rFonts w:asciiTheme="minorHAnsi" w:hAnsiTheme="minorHAnsi"/>
        </w:rPr>
      </w:pPr>
      <w:r w:rsidRPr="003056FA">
        <w:rPr>
          <w:rFonts w:asciiTheme="minorHAnsi" w:hAnsiTheme="minorHAnsi"/>
        </w:rPr>
        <w:t>Background</w:t>
      </w:r>
    </w:p>
    <w:tbl>
      <w:tblPr>
        <w:tblStyle w:val="PlainTable1"/>
        <w:tblW w:w="0" w:type="auto"/>
        <w:tblLook w:val="0600" w:firstRow="0" w:lastRow="0" w:firstColumn="0" w:lastColumn="0" w:noHBand="1" w:noVBand="1"/>
      </w:tblPr>
      <w:tblGrid>
        <w:gridCol w:w="1975"/>
        <w:gridCol w:w="7365"/>
      </w:tblGrid>
      <w:tr w:rsidR="007D576D" w:rsidRPr="003056FA" w14:paraId="38D303FD" w14:textId="4B11B364" w:rsidTr="00443510">
        <w:tc>
          <w:tcPr>
            <w:tcW w:w="1975" w:type="dxa"/>
          </w:tcPr>
          <w:p w14:paraId="60316CA8" w14:textId="124CD61B" w:rsidR="007D576D" w:rsidRPr="003056FA" w:rsidRDefault="007D576D" w:rsidP="008F3B4E">
            <w:pPr>
              <w:rPr>
                <w:rFonts w:asciiTheme="minorHAnsi" w:hAnsiTheme="minorHAnsi"/>
              </w:rPr>
            </w:pPr>
            <w:bookmarkStart w:id="0" w:name="_Toc378858618"/>
            <w:r w:rsidRPr="003056FA">
              <w:rPr>
                <w:rFonts w:asciiTheme="minorHAnsi" w:hAnsiTheme="minorHAnsi"/>
              </w:rPr>
              <w:t>Key Messages</w:t>
            </w:r>
          </w:p>
        </w:tc>
        <w:tc>
          <w:tcPr>
            <w:tcW w:w="7365" w:type="dxa"/>
          </w:tcPr>
          <w:p w14:paraId="3BDF4F41" w14:textId="0D527AC6" w:rsidR="00A7174D" w:rsidRPr="003056FA" w:rsidRDefault="00A7174D" w:rsidP="00A7174D">
            <w:pPr>
              <w:pStyle w:val="tablebullet"/>
              <w:rPr>
                <w:rFonts w:asciiTheme="minorHAnsi" w:hAnsiTheme="minorHAnsi"/>
              </w:rPr>
            </w:pPr>
            <w:r w:rsidRPr="003056FA">
              <w:rPr>
                <w:rFonts w:asciiTheme="minorHAnsi" w:hAnsiTheme="minorHAnsi"/>
              </w:rPr>
              <w:t xml:space="preserve">Intelligent self-services, social, engaging UX – encourages employees to actually use ESS &amp; to find own solution or guides them </w:t>
            </w:r>
            <w:r w:rsidRPr="003056FA">
              <w:rPr>
                <w:rFonts w:asciiTheme="minorHAnsi" w:hAnsiTheme="minorHAnsi"/>
                <w:i/>
              </w:rPr>
              <w:t>to</w:t>
            </w:r>
            <w:r w:rsidRPr="003056FA">
              <w:rPr>
                <w:rFonts w:asciiTheme="minorHAnsi" w:hAnsiTheme="minorHAnsi"/>
              </w:rPr>
              <w:t xml:space="preserve"> solution; along with automation, this reduces load on </w:t>
            </w:r>
            <w:r w:rsidR="004C2B1B" w:rsidRPr="003056FA">
              <w:rPr>
                <w:rFonts w:asciiTheme="minorHAnsi" w:hAnsiTheme="minorHAnsi"/>
              </w:rPr>
              <w:t>HR</w:t>
            </w:r>
          </w:p>
          <w:p w14:paraId="00F04C7B" w14:textId="7B881089" w:rsidR="00A7174D" w:rsidRPr="003056FA" w:rsidRDefault="00093806" w:rsidP="00A7174D">
            <w:pPr>
              <w:pStyle w:val="tablebullet"/>
              <w:rPr>
                <w:rFonts w:asciiTheme="minorHAnsi" w:hAnsiTheme="minorHAnsi"/>
              </w:rPr>
            </w:pPr>
            <w:r w:rsidRPr="003056FA">
              <w:rPr>
                <w:rFonts w:asciiTheme="minorHAnsi" w:hAnsiTheme="minorHAnsi"/>
              </w:rPr>
              <w:t>Custom workflow for HR requests to expedite handling of typical questions from employees</w:t>
            </w:r>
          </w:p>
          <w:p w14:paraId="1DB2B253" w14:textId="745C1EA6" w:rsidR="00A7174D" w:rsidRPr="003056FA" w:rsidRDefault="00A7174D" w:rsidP="00A7174D">
            <w:pPr>
              <w:pStyle w:val="tablebullet"/>
              <w:rPr>
                <w:rFonts w:asciiTheme="minorHAnsi" w:hAnsiTheme="minorHAnsi"/>
              </w:rPr>
            </w:pPr>
            <w:r w:rsidRPr="003056FA">
              <w:rPr>
                <w:rFonts w:asciiTheme="minorHAnsi" w:hAnsiTheme="minorHAnsi"/>
              </w:rPr>
              <w:t xml:space="preserve">Superior KM powered by </w:t>
            </w:r>
            <w:r w:rsidR="007810EA" w:rsidRPr="003056FA">
              <w:rPr>
                <w:rFonts w:asciiTheme="minorHAnsi" w:hAnsiTheme="minorHAnsi"/>
              </w:rPr>
              <w:t>Micro Focus</w:t>
            </w:r>
            <w:r w:rsidRPr="003056FA">
              <w:rPr>
                <w:rFonts w:asciiTheme="minorHAnsi" w:hAnsiTheme="minorHAnsi"/>
              </w:rPr>
              <w:t xml:space="preserve">’s Big Data </w:t>
            </w:r>
            <w:r w:rsidR="00DA4AE5" w:rsidRPr="003056FA">
              <w:rPr>
                <w:rFonts w:asciiTheme="minorHAnsi" w:hAnsiTheme="minorHAnsi"/>
              </w:rPr>
              <w:t>platform</w:t>
            </w:r>
            <w:r w:rsidRPr="003056FA">
              <w:rPr>
                <w:rFonts w:asciiTheme="minorHAnsi" w:hAnsiTheme="minorHAnsi"/>
              </w:rPr>
              <w:t>, yet as easy and as engaging as Facebook or Twitter</w:t>
            </w:r>
          </w:p>
          <w:p w14:paraId="6322603E" w14:textId="52E65394" w:rsidR="007D576D" w:rsidRPr="003056FA" w:rsidRDefault="00A7174D" w:rsidP="002829A4">
            <w:pPr>
              <w:pStyle w:val="tablebullet"/>
              <w:rPr>
                <w:rFonts w:asciiTheme="minorHAnsi" w:hAnsiTheme="minorHAnsi"/>
              </w:rPr>
            </w:pPr>
            <w:r w:rsidRPr="003056FA">
              <w:rPr>
                <w:rFonts w:asciiTheme="minorHAnsi" w:hAnsiTheme="minorHAnsi"/>
              </w:rPr>
              <w:t xml:space="preserve">Unlimited # end users </w:t>
            </w:r>
            <w:r w:rsidR="002829A4" w:rsidRPr="003056FA">
              <w:rPr>
                <w:rFonts w:asciiTheme="minorHAnsi" w:hAnsiTheme="minorHAnsi"/>
              </w:rPr>
              <w:t xml:space="preserve">included with cost of SAW service </w:t>
            </w:r>
            <w:r w:rsidRPr="003056FA">
              <w:rPr>
                <w:rFonts w:asciiTheme="minorHAnsi" w:hAnsiTheme="minorHAnsi"/>
              </w:rPr>
              <w:t>(other</w:t>
            </w:r>
            <w:r w:rsidR="002829A4" w:rsidRPr="003056FA">
              <w:rPr>
                <w:rFonts w:asciiTheme="minorHAnsi" w:hAnsiTheme="minorHAnsi"/>
              </w:rPr>
              <w:t xml:space="preserve"> vendors</w:t>
            </w:r>
            <w:r w:rsidRPr="003056FA">
              <w:rPr>
                <w:rFonts w:asciiTheme="minorHAnsi" w:hAnsiTheme="minorHAnsi"/>
              </w:rPr>
              <w:t xml:space="preserve"> charge beyond certain #, and charge for approvers)</w:t>
            </w:r>
            <w:r w:rsidR="00093806" w:rsidRPr="003056FA">
              <w:rPr>
                <w:rFonts w:asciiTheme="minorHAnsi" w:hAnsiTheme="minorHAnsi"/>
              </w:rPr>
              <w:t xml:space="preserve"> and no extra charge for HR functionality</w:t>
            </w:r>
          </w:p>
        </w:tc>
      </w:tr>
      <w:bookmarkEnd w:id="0"/>
      <w:tr w:rsidR="005E4A9E" w:rsidRPr="003056FA" w14:paraId="4E1479A9" w14:textId="77777777" w:rsidTr="00443510">
        <w:tc>
          <w:tcPr>
            <w:tcW w:w="1975" w:type="dxa"/>
          </w:tcPr>
          <w:p w14:paraId="02F8B821" w14:textId="77777777" w:rsidR="005E4A9E" w:rsidRPr="003056FA" w:rsidRDefault="005E4A9E" w:rsidP="008F3B4E">
            <w:pPr>
              <w:rPr>
                <w:rFonts w:asciiTheme="minorHAnsi" w:hAnsiTheme="minorHAnsi"/>
              </w:rPr>
            </w:pPr>
            <w:r w:rsidRPr="003056FA">
              <w:rPr>
                <w:rFonts w:asciiTheme="minorHAnsi" w:hAnsiTheme="minorHAnsi"/>
              </w:rPr>
              <w:t>Customer Challenge</w:t>
            </w:r>
          </w:p>
        </w:tc>
        <w:tc>
          <w:tcPr>
            <w:tcW w:w="7365" w:type="dxa"/>
          </w:tcPr>
          <w:p w14:paraId="6A8351CC" w14:textId="6D57DC15" w:rsidR="00A7174D" w:rsidRPr="003056FA" w:rsidRDefault="004C2B1B" w:rsidP="00A7174D">
            <w:pPr>
              <w:pStyle w:val="tablebullet"/>
              <w:rPr>
                <w:rFonts w:asciiTheme="minorHAnsi" w:hAnsiTheme="minorHAnsi"/>
              </w:rPr>
            </w:pPr>
            <w:r w:rsidRPr="003056FA">
              <w:rPr>
                <w:rFonts w:asciiTheme="minorHAnsi" w:hAnsiTheme="minorHAnsi"/>
              </w:rPr>
              <w:t>HR</w:t>
            </w:r>
            <w:r w:rsidR="00A7174D" w:rsidRPr="003056FA">
              <w:rPr>
                <w:rFonts w:asciiTheme="minorHAnsi" w:hAnsiTheme="minorHAnsi"/>
              </w:rPr>
              <w:t xml:space="preserve"> can’t keep up with demand – service suffers</w:t>
            </w:r>
          </w:p>
          <w:p w14:paraId="1ABC8A5B" w14:textId="3023D33C" w:rsidR="00740112" w:rsidRPr="003056FA" w:rsidRDefault="00A7174D" w:rsidP="00A7174D">
            <w:pPr>
              <w:pStyle w:val="tablebullet"/>
              <w:rPr>
                <w:rFonts w:asciiTheme="minorHAnsi" w:hAnsiTheme="minorHAnsi"/>
              </w:rPr>
            </w:pPr>
            <w:r w:rsidRPr="003056FA">
              <w:rPr>
                <w:rFonts w:asciiTheme="minorHAnsi" w:hAnsiTheme="minorHAnsi"/>
              </w:rPr>
              <w:t>Need a new syst</w:t>
            </w:r>
            <w:r w:rsidR="004C2B1B" w:rsidRPr="003056FA">
              <w:rPr>
                <w:rFonts w:asciiTheme="minorHAnsi" w:hAnsiTheme="minorHAnsi"/>
              </w:rPr>
              <w:t>em of engagement that enables HR</w:t>
            </w:r>
            <w:r w:rsidRPr="003056FA">
              <w:rPr>
                <w:rFonts w:asciiTheme="minorHAnsi" w:hAnsiTheme="minorHAnsi"/>
              </w:rPr>
              <w:t xml:space="preserve"> to mine knowledge, create business insights.</w:t>
            </w:r>
          </w:p>
        </w:tc>
      </w:tr>
      <w:tr w:rsidR="005E4A9E" w:rsidRPr="003056FA" w14:paraId="003998A8" w14:textId="77777777" w:rsidTr="00443510">
        <w:tc>
          <w:tcPr>
            <w:tcW w:w="1975" w:type="dxa"/>
          </w:tcPr>
          <w:p w14:paraId="211AB956" w14:textId="3A58E821" w:rsidR="005E4A9E" w:rsidRPr="003056FA" w:rsidRDefault="005E4A9E" w:rsidP="008F3B4E">
            <w:pPr>
              <w:rPr>
                <w:rFonts w:asciiTheme="minorHAnsi" w:hAnsiTheme="minorHAnsi"/>
              </w:rPr>
            </w:pPr>
            <w:r w:rsidRPr="003056FA">
              <w:rPr>
                <w:rFonts w:asciiTheme="minorHAnsi" w:hAnsiTheme="minorHAnsi"/>
              </w:rPr>
              <w:t>Engage Them</w:t>
            </w:r>
          </w:p>
        </w:tc>
        <w:tc>
          <w:tcPr>
            <w:tcW w:w="7365" w:type="dxa"/>
          </w:tcPr>
          <w:p w14:paraId="64C32008" w14:textId="4626D565" w:rsidR="00A7174D" w:rsidRPr="003056FA" w:rsidRDefault="00A7174D" w:rsidP="00A7174D">
            <w:pPr>
              <w:pStyle w:val="tablebullet"/>
              <w:rPr>
                <w:rFonts w:asciiTheme="minorHAnsi" w:hAnsiTheme="minorHAnsi"/>
              </w:rPr>
            </w:pPr>
            <w:r w:rsidRPr="003056FA">
              <w:rPr>
                <w:rFonts w:asciiTheme="minorHAnsi" w:hAnsiTheme="minorHAnsi"/>
              </w:rPr>
              <w:t xml:space="preserve">Looking to reduce </w:t>
            </w:r>
            <w:r w:rsidR="004C2B1B" w:rsidRPr="003056FA">
              <w:rPr>
                <w:rFonts w:asciiTheme="minorHAnsi" w:hAnsiTheme="minorHAnsi"/>
              </w:rPr>
              <w:t>the number of requests that require agent handling?</w:t>
            </w:r>
          </w:p>
          <w:p w14:paraId="2CB0B570" w14:textId="3CBAEC3A" w:rsidR="00A7174D" w:rsidRPr="003056FA" w:rsidRDefault="002829A4" w:rsidP="00A7174D">
            <w:pPr>
              <w:pStyle w:val="tablebullet"/>
              <w:rPr>
                <w:rFonts w:asciiTheme="minorHAnsi" w:hAnsiTheme="minorHAnsi"/>
              </w:rPr>
            </w:pPr>
            <w:r w:rsidRPr="003056FA">
              <w:rPr>
                <w:rFonts w:asciiTheme="minorHAnsi" w:hAnsiTheme="minorHAnsi"/>
              </w:rPr>
              <w:t>Employee self-service (</w:t>
            </w:r>
            <w:r w:rsidR="00A7174D" w:rsidRPr="003056FA">
              <w:rPr>
                <w:rFonts w:asciiTheme="minorHAnsi" w:hAnsiTheme="minorHAnsi"/>
              </w:rPr>
              <w:t>ESS</w:t>
            </w:r>
            <w:r w:rsidRPr="003056FA">
              <w:rPr>
                <w:rFonts w:asciiTheme="minorHAnsi" w:hAnsiTheme="minorHAnsi"/>
              </w:rPr>
              <w:t>)</w:t>
            </w:r>
            <w:r w:rsidR="00A7174D" w:rsidRPr="003056FA">
              <w:rPr>
                <w:rFonts w:asciiTheme="minorHAnsi" w:hAnsiTheme="minorHAnsi"/>
              </w:rPr>
              <w:t xml:space="preserve"> tool today? Used consistently?  </w:t>
            </w:r>
          </w:p>
          <w:p w14:paraId="2E33768F" w14:textId="77777777" w:rsidR="00A8417B" w:rsidRPr="003056FA" w:rsidRDefault="00A7174D" w:rsidP="004C2B1B">
            <w:pPr>
              <w:pStyle w:val="tablebullet"/>
              <w:rPr>
                <w:rFonts w:asciiTheme="minorHAnsi" w:hAnsiTheme="minorHAnsi"/>
              </w:rPr>
            </w:pPr>
            <w:r w:rsidRPr="003056FA">
              <w:rPr>
                <w:rFonts w:asciiTheme="minorHAnsi" w:hAnsiTheme="minorHAnsi"/>
              </w:rPr>
              <w:t>How is your organization learning from experience? Are you managing knowledge?</w:t>
            </w:r>
          </w:p>
          <w:p w14:paraId="1944D204" w14:textId="07581648" w:rsidR="004C2B1B" w:rsidRPr="003056FA" w:rsidRDefault="004C2B1B" w:rsidP="004C2B1B">
            <w:pPr>
              <w:pStyle w:val="tablebullet"/>
              <w:rPr>
                <w:rFonts w:asciiTheme="minorHAnsi" w:hAnsiTheme="minorHAnsi"/>
              </w:rPr>
            </w:pPr>
            <w:r w:rsidRPr="003056FA">
              <w:rPr>
                <w:rFonts w:asciiTheme="minorHAnsi" w:hAnsiTheme="minorHAnsi"/>
              </w:rPr>
              <w:t>Consolidate HR service desk tool with IT service desk tool to lower c</w:t>
            </w:r>
            <w:bookmarkStart w:id="1" w:name="_GoBack"/>
            <w:bookmarkEnd w:id="1"/>
            <w:r w:rsidRPr="003056FA">
              <w:rPr>
                <w:rFonts w:asciiTheme="minorHAnsi" w:hAnsiTheme="minorHAnsi"/>
              </w:rPr>
              <w:t>osts</w:t>
            </w:r>
          </w:p>
        </w:tc>
      </w:tr>
      <w:tr w:rsidR="003818E1" w:rsidRPr="003056FA" w14:paraId="37B536CD" w14:textId="77777777" w:rsidTr="00443510">
        <w:tc>
          <w:tcPr>
            <w:tcW w:w="1975" w:type="dxa"/>
          </w:tcPr>
          <w:p w14:paraId="555B2009" w14:textId="3E0416E9" w:rsidR="003818E1" w:rsidRPr="003056FA" w:rsidRDefault="003818E1" w:rsidP="008F3B4E">
            <w:pPr>
              <w:rPr>
                <w:rFonts w:asciiTheme="minorHAnsi" w:hAnsiTheme="minorHAnsi"/>
              </w:rPr>
            </w:pPr>
            <w:r w:rsidRPr="003056FA">
              <w:rPr>
                <w:rFonts w:asciiTheme="minorHAnsi" w:hAnsiTheme="minorHAnsi"/>
              </w:rPr>
              <w:t>Differentiators</w:t>
            </w:r>
          </w:p>
        </w:tc>
        <w:tc>
          <w:tcPr>
            <w:tcW w:w="7365" w:type="dxa"/>
          </w:tcPr>
          <w:p w14:paraId="3FF9D6F8" w14:textId="77777777" w:rsidR="003818E1" w:rsidRPr="003056FA" w:rsidRDefault="003818E1" w:rsidP="0029596B">
            <w:pPr>
              <w:pStyle w:val="tablebullet"/>
              <w:rPr>
                <w:rFonts w:asciiTheme="minorHAnsi" w:hAnsiTheme="minorHAnsi"/>
              </w:rPr>
            </w:pPr>
            <w:r w:rsidRPr="003056FA">
              <w:rPr>
                <w:rFonts w:asciiTheme="minorHAnsi" w:hAnsiTheme="minorHAnsi"/>
              </w:rPr>
              <w:t>Single tool to support both IT and HR requests with domain separation lowers operational costs.</w:t>
            </w:r>
          </w:p>
          <w:p w14:paraId="39C5A993" w14:textId="77777777" w:rsidR="0029596B" w:rsidRPr="003056FA" w:rsidRDefault="0029596B" w:rsidP="0029596B">
            <w:pPr>
              <w:pStyle w:val="tablebullet"/>
              <w:rPr>
                <w:rFonts w:asciiTheme="minorHAnsi" w:hAnsiTheme="minorHAnsi"/>
              </w:rPr>
            </w:pPr>
            <w:r w:rsidRPr="003056FA">
              <w:rPr>
                <w:rFonts w:asciiTheme="minorHAnsi" w:hAnsiTheme="minorHAnsi"/>
              </w:rPr>
              <w:t>Separate, simpler workflow for expediting typical HR requests.</w:t>
            </w:r>
          </w:p>
          <w:p w14:paraId="23E8DEB9" w14:textId="1D2EECC6" w:rsidR="00435CF7" w:rsidRPr="003056FA" w:rsidRDefault="00435CF7" w:rsidP="00435CF7">
            <w:pPr>
              <w:pStyle w:val="tablebullet"/>
              <w:rPr>
                <w:rFonts w:asciiTheme="minorHAnsi" w:hAnsiTheme="minorHAnsi"/>
              </w:rPr>
            </w:pPr>
            <w:r w:rsidRPr="003056FA">
              <w:rPr>
                <w:rFonts w:asciiTheme="minorHAnsi" w:hAnsiTheme="minorHAnsi"/>
              </w:rPr>
              <w:t>Leverage public requests, Q&amp;A, and Knowledge suggestions for common questions to decrease resolution time and call volume.</w:t>
            </w:r>
          </w:p>
        </w:tc>
      </w:tr>
    </w:tbl>
    <w:p w14:paraId="0C15CCDA" w14:textId="5C32BDEB" w:rsidR="00564F59" w:rsidRPr="003056FA" w:rsidRDefault="00564F59">
      <w:pPr>
        <w:rPr>
          <w:rFonts w:asciiTheme="minorHAnsi" w:hAnsiTheme="minorHAnsi"/>
        </w:rPr>
      </w:pPr>
    </w:p>
    <w:p w14:paraId="5B76D7B0" w14:textId="77777777" w:rsidR="008317D4" w:rsidRPr="003056FA" w:rsidRDefault="008317D4" w:rsidP="00564F59">
      <w:pPr>
        <w:pStyle w:val="Heading1"/>
        <w:rPr>
          <w:rFonts w:asciiTheme="minorHAnsi" w:hAnsiTheme="minorHAnsi"/>
        </w:rPr>
      </w:pPr>
      <w:r w:rsidRPr="003056FA">
        <w:rPr>
          <w:rFonts w:asciiTheme="minorHAnsi" w:hAnsiTheme="minorHAnsi"/>
        </w:rPr>
        <w:br w:type="page"/>
      </w:r>
    </w:p>
    <w:p w14:paraId="2B6A91D2" w14:textId="125B812A" w:rsidR="00564F59" w:rsidRPr="003056FA" w:rsidRDefault="00564F59" w:rsidP="00564F59">
      <w:pPr>
        <w:pStyle w:val="Heading1"/>
        <w:rPr>
          <w:rFonts w:asciiTheme="minorHAnsi" w:hAnsiTheme="minorHAnsi"/>
        </w:rPr>
      </w:pPr>
      <w:r w:rsidRPr="003056FA">
        <w:rPr>
          <w:rFonts w:asciiTheme="minorHAnsi" w:hAnsiTheme="minorHAnsi"/>
        </w:rPr>
        <w:lastRenderedPageBreak/>
        <w:t>Quick Flow</w:t>
      </w:r>
    </w:p>
    <w:p w14:paraId="2B05CEC0" w14:textId="7720D097" w:rsidR="00C15423" w:rsidRPr="003056FA" w:rsidRDefault="00693825" w:rsidP="00DA7562">
      <w:pPr>
        <w:rPr>
          <w:rFonts w:asciiTheme="minorHAnsi" w:hAnsiTheme="minorHAnsi"/>
        </w:rPr>
      </w:pPr>
      <w:r w:rsidRPr="003056FA">
        <w:rPr>
          <w:rFonts w:asciiTheme="minorHAnsi" w:hAnsiTheme="minorHAnsi"/>
        </w:rPr>
        <w:t xml:space="preserve">The </w:t>
      </w:r>
      <w:r w:rsidR="00C827CD" w:rsidRPr="003056FA">
        <w:rPr>
          <w:rFonts w:asciiTheme="minorHAnsi" w:hAnsiTheme="minorHAnsi"/>
        </w:rPr>
        <w:t xml:space="preserve">goal of the </w:t>
      </w:r>
      <w:r w:rsidR="00DA7562" w:rsidRPr="003056FA">
        <w:rPr>
          <w:rFonts w:asciiTheme="minorHAnsi" w:hAnsiTheme="minorHAnsi"/>
        </w:rPr>
        <w:t xml:space="preserve">Quick </w:t>
      </w:r>
      <w:r w:rsidRPr="003056FA">
        <w:rPr>
          <w:rFonts w:asciiTheme="minorHAnsi" w:hAnsiTheme="minorHAnsi"/>
        </w:rPr>
        <w:t xml:space="preserve">Flow demo card </w:t>
      </w:r>
      <w:r w:rsidR="00DA7562" w:rsidRPr="003056FA">
        <w:rPr>
          <w:rFonts w:asciiTheme="minorHAnsi" w:hAnsiTheme="minorHAnsi"/>
        </w:rPr>
        <w:t xml:space="preserve">is to provide a benefit oriented </w:t>
      </w:r>
      <w:r w:rsidR="00DA7562" w:rsidRPr="003056FA">
        <w:rPr>
          <w:rFonts w:asciiTheme="minorHAnsi" w:hAnsiTheme="minorHAnsi"/>
          <w:i/>
        </w:rPr>
        <w:t>overview</w:t>
      </w:r>
      <w:r w:rsidR="00DA7562" w:rsidRPr="003056FA">
        <w:rPr>
          <w:rFonts w:asciiTheme="minorHAnsi" w:hAnsiTheme="minorHAnsi"/>
        </w:rPr>
        <w:t xml:space="preserve">, to </w:t>
      </w:r>
      <w:r w:rsidR="00DA7562" w:rsidRPr="003056FA">
        <w:rPr>
          <w:rFonts w:asciiTheme="minorHAnsi" w:hAnsiTheme="minorHAnsi"/>
          <w:i/>
        </w:rPr>
        <w:t>introduce</w:t>
      </w:r>
      <w:r w:rsidR="00DA7562" w:rsidRPr="003056FA">
        <w:rPr>
          <w:rFonts w:asciiTheme="minorHAnsi" w:hAnsiTheme="minorHAnsi"/>
        </w:rPr>
        <w:t xml:space="preserve"> </w:t>
      </w:r>
      <w:r w:rsidRPr="003056FA">
        <w:rPr>
          <w:rFonts w:asciiTheme="minorHAnsi" w:hAnsiTheme="minorHAnsi"/>
        </w:rPr>
        <w:t xml:space="preserve">the </w:t>
      </w:r>
      <w:r w:rsidR="00DA7562" w:rsidRPr="003056FA">
        <w:rPr>
          <w:rFonts w:asciiTheme="minorHAnsi" w:hAnsiTheme="minorHAnsi"/>
        </w:rPr>
        <w:t xml:space="preserve">customer to value and </w:t>
      </w:r>
      <w:r w:rsidRPr="003056FA">
        <w:rPr>
          <w:rFonts w:asciiTheme="minorHAnsi" w:hAnsiTheme="minorHAnsi"/>
        </w:rPr>
        <w:t xml:space="preserve">solution. It </w:t>
      </w:r>
      <w:r w:rsidR="00DA7562" w:rsidRPr="003056FA">
        <w:rPr>
          <w:rFonts w:asciiTheme="minorHAnsi" w:hAnsiTheme="minorHAnsi"/>
        </w:rPr>
        <w:t>should be completed in ~5-10 minutes</w:t>
      </w:r>
      <w:r w:rsidRPr="003056FA">
        <w:rPr>
          <w:rFonts w:asciiTheme="minorHAnsi" w:hAnsiTheme="minorHAnsi"/>
        </w:rPr>
        <w:t>; o</w:t>
      </w:r>
      <w:r w:rsidR="00DA7562" w:rsidRPr="003056FA">
        <w:rPr>
          <w:rFonts w:asciiTheme="minorHAnsi" w:hAnsiTheme="minorHAnsi"/>
        </w:rPr>
        <w:t xml:space="preserve">ptional sub-flows </w:t>
      </w:r>
      <w:r w:rsidR="003F1C2C" w:rsidRPr="003056FA">
        <w:rPr>
          <w:rFonts w:asciiTheme="minorHAnsi" w:hAnsiTheme="minorHAnsi"/>
        </w:rPr>
        <w:t>to demonstrate mor</w:t>
      </w:r>
      <w:r w:rsidRPr="003056FA">
        <w:rPr>
          <w:rFonts w:asciiTheme="minorHAnsi" w:hAnsiTheme="minorHAnsi"/>
        </w:rPr>
        <w:t>e of the solution may be included</w:t>
      </w:r>
      <w:r w:rsidR="00DA7562" w:rsidRPr="003056FA">
        <w:rPr>
          <w:rFonts w:asciiTheme="minorHAnsi" w:hAnsiTheme="minorHAnsi"/>
        </w:rPr>
        <w:t xml:space="preserve"> below. </w:t>
      </w:r>
      <w:r w:rsidR="007910C9" w:rsidRPr="003056FA">
        <w:rPr>
          <w:rFonts w:asciiTheme="minorHAnsi" w:hAnsiTheme="minorHAnsi"/>
        </w:rPr>
        <w:t>M</w:t>
      </w:r>
      <w:r w:rsidR="00C15423" w:rsidRPr="003056FA">
        <w:rPr>
          <w:rFonts w:asciiTheme="minorHAnsi" w:hAnsiTheme="minorHAnsi"/>
        </w:rPr>
        <w:t xml:space="preserve">ake sure your </w:t>
      </w:r>
      <w:r w:rsidRPr="003056FA">
        <w:rPr>
          <w:rFonts w:asciiTheme="minorHAnsi" w:hAnsiTheme="minorHAnsi"/>
        </w:rPr>
        <w:t xml:space="preserve">demo </w:t>
      </w:r>
      <w:r w:rsidR="00C15423" w:rsidRPr="003056FA">
        <w:rPr>
          <w:rFonts w:asciiTheme="minorHAnsi" w:hAnsiTheme="minorHAnsi"/>
        </w:rPr>
        <w:t xml:space="preserve">environment is ready – </w:t>
      </w:r>
      <w:r w:rsidR="00C15423" w:rsidRPr="003056FA">
        <w:rPr>
          <w:rFonts w:asciiTheme="minorHAnsi" w:hAnsiTheme="minorHAnsi"/>
          <w:color w:val="FF0000"/>
        </w:rPr>
        <w:t>see demo set up below</w:t>
      </w:r>
      <w:r w:rsidR="00C15423" w:rsidRPr="003056FA">
        <w:rPr>
          <w:rFonts w:asciiTheme="minorHAnsi" w:hAnsiTheme="minorHAnsi"/>
        </w:rPr>
        <w:t xml:space="preserve">. </w:t>
      </w:r>
      <w:r w:rsidR="00DE170F" w:rsidRPr="003056FA">
        <w:rPr>
          <w:rFonts w:asciiTheme="minorHAnsi" w:hAnsiTheme="minorHAnsi"/>
        </w:rPr>
        <w:t xml:space="preserve"> After practicing and perfecting the flow, you might want to copy and paste the rightmost </w:t>
      </w:r>
      <w:r w:rsidR="00DE170F" w:rsidRPr="003056FA">
        <w:rPr>
          <w:rFonts w:asciiTheme="minorHAnsi" w:hAnsiTheme="minorHAnsi"/>
          <w:bdr w:val="dashed" w:sz="4" w:space="0" w:color="4472C4" w:themeColor="accent5"/>
        </w:rPr>
        <w:t>Cheat Sheet</w:t>
      </w:r>
      <w:r w:rsidR="00DE170F" w:rsidRPr="003056FA">
        <w:rPr>
          <w:rFonts w:asciiTheme="minorHAnsi" w:hAnsiTheme="minorHAnsi"/>
        </w:rPr>
        <w:t xml:space="preserve"> column (below) to serve as a printed or electronic guide </w:t>
      </w:r>
      <w:r w:rsidRPr="003056FA">
        <w:rPr>
          <w:rFonts w:asciiTheme="minorHAnsi" w:hAnsiTheme="minorHAnsi"/>
        </w:rPr>
        <w:t xml:space="preserve">during </w:t>
      </w:r>
      <w:r w:rsidR="00DE170F" w:rsidRPr="003056FA">
        <w:rPr>
          <w:rFonts w:asciiTheme="minorHAnsi" w:hAnsiTheme="minorHAnsi"/>
        </w:rPr>
        <w:t xml:space="preserve">the demo. </w:t>
      </w:r>
    </w:p>
    <w:p w14:paraId="578AC4B2" w14:textId="77777777" w:rsidR="00443510" w:rsidRPr="003056FA" w:rsidRDefault="00443510" w:rsidP="00DA7562">
      <w:pPr>
        <w:rPr>
          <w:rFonts w:asciiTheme="minorHAnsi" w:hAnsiTheme="minorHAnsi"/>
        </w:rPr>
      </w:pPr>
    </w:p>
    <w:p w14:paraId="4A370C6A" w14:textId="3CE409D0" w:rsidR="00443510" w:rsidRPr="003056FA" w:rsidRDefault="00443510" w:rsidP="00DA7562">
      <w:pPr>
        <w:rPr>
          <w:rFonts w:asciiTheme="minorHAnsi" w:hAnsiTheme="minorHAnsi"/>
        </w:rPr>
      </w:pPr>
      <w:r w:rsidRPr="003056FA">
        <w:rPr>
          <w:rFonts w:asciiTheme="minorHAnsi" w:hAnsiTheme="minorHAnsi"/>
        </w:rPr>
        <w:t>Features demonstrated:</w:t>
      </w:r>
    </w:p>
    <w:p w14:paraId="3BF55C59" w14:textId="1A81E8BC" w:rsidR="00C2276B" w:rsidRPr="003056FA" w:rsidRDefault="00443510" w:rsidP="00443510">
      <w:pPr>
        <w:pStyle w:val="ListParagraph"/>
        <w:numPr>
          <w:ilvl w:val="0"/>
          <w:numId w:val="44"/>
        </w:numPr>
        <w:rPr>
          <w:rFonts w:asciiTheme="minorHAnsi" w:hAnsiTheme="minorHAnsi"/>
        </w:rPr>
      </w:pPr>
      <w:r w:rsidRPr="003056FA">
        <w:rPr>
          <w:rFonts w:asciiTheme="minorHAnsi" w:hAnsiTheme="minorHAnsi"/>
        </w:rPr>
        <w:t>Self-service for HR knowledge articles and collaboration</w:t>
      </w:r>
    </w:p>
    <w:p w14:paraId="2E421A94" w14:textId="559399D8" w:rsidR="00443510" w:rsidRPr="003056FA" w:rsidRDefault="00443510" w:rsidP="00443510">
      <w:pPr>
        <w:pStyle w:val="ListParagraph"/>
        <w:numPr>
          <w:ilvl w:val="0"/>
          <w:numId w:val="44"/>
        </w:numPr>
        <w:rPr>
          <w:rFonts w:asciiTheme="minorHAnsi" w:hAnsiTheme="minorHAnsi"/>
        </w:rPr>
      </w:pPr>
      <w:r w:rsidRPr="003056FA">
        <w:rPr>
          <w:rFonts w:asciiTheme="minorHAnsi" w:hAnsiTheme="minorHAnsi"/>
        </w:rPr>
        <w:t>Self-service to create an HR request</w:t>
      </w:r>
    </w:p>
    <w:p w14:paraId="53DE92BA" w14:textId="04CA320B" w:rsidR="00443510" w:rsidRPr="003056FA" w:rsidRDefault="00443510" w:rsidP="00443510">
      <w:pPr>
        <w:pStyle w:val="ListParagraph"/>
        <w:numPr>
          <w:ilvl w:val="0"/>
          <w:numId w:val="44"/>
        </w:numPr>
        <w:rPr>
          <w:rFonts w:asciiTheme="minorHAnsi" w:hAnsiTheme="minorHAnsi"/>
        </w:rPr>
      </w:pPr>
      <w:r w:rsidRPr="003056FA">
        <w:rPr>
          <w:rFonts w:asciiTheme="minorHAnsi" w:hAnsiTheme="minorHAnsi"/>
        </w:rPr>
        <w:t>Fulfill an HR request</w:t>
      </w:r>
    </w:p>
    <w:p w14:paraId="6653A05B" w14:textId="32F5D795" w:rsidR="00443510" w:rsidRPr="003056FA" w:rsidRDefault="008317D4" w:rsidP="00443510">
      <w:pPr>
        <w:pStyle w:val="ListParagraph"/>
        <w:numPr>
          <w:ilvl w:val="0"/>
          <w:numId w:val="44"/>
        </w:numPr>
        <w:rPr>
          <w:rFonts w:asciiTheme="minorHAnsi" w:hAnsiTheme="minorHAnsi"/>
        </w:rPr>
      </w:pPr>
      <w:r w:rsidRPr="003056FA">
        <w:rPr>
          <w:rFonts w:asciiTheme="minorHAnsi" w:hAnsiTheme="minorHAnsi"/>
        </w:rPr>
        <w:t>E</w:t>
      </w:r>
      <w:r w:rsidR="00443510" w:rsidRPr="003056FA">
        <w:rPr>
          <w:rFonts w:asciiTheme="minorHAnsi" w:hAnsiTheme="minorHAnsi"/>
        </w:rPr>
        <w:t>ncrypted Employee ID field</w:t>
      </w:r>
    </w:p>
    <w:p w14:paraId="67C81E2A" w14:textId="4F371F59" w:rsidR="00443510" w:rsidRPr="003056FA" w:rsidRDefault="008317D4" w:rsidP="008317D4">
      <w:pPr>
        <w:pStyle w:val="ListParagraph"/>
        <w:numPr>
          <w:ilvl w:val="0"/>
          <w:numId w:val="44"/>
        </w:numPr>
        <w:rPr>
          <w:rFonts w:asciiTheme="minorHAnsi" w:hAnsiTheme="minorHAnsi"/>
        </w:rPr>
      </w:pPr>
      <w:r w:rsidRPr="003056FA">
        <w:rPr>
          <w:rFonts w:asciiTheme="minorHAnsi" w:hAnsiTheme="minorHAnsi"/>
        </w:rPr>
        <w:t>Private Domain ticket</w:t>
      </w:r>
    </w:p>
    <w:p w14:paraId="10BA8010" w14:textId="0855BE57" w:rsidR="008317D4" w:rsidRPr="003056FA" w:rsidRDefault="008317D4" w:rsidP="008317D4">
      <w:pPr>
        <w:pStyle w:val="ListParagraph"/>
        <w:numPr>
          <w:ilvl w:val="0"/>
          <w:numId w:val="44"/>
        </w:numPr>
        <w:rPr>
          <w:rFonts w:asciiTheme="minorHAnsi" w:hAnsiTheme="minorHAnsi"/>
        </w:rPr>
        <w:sectPr w:rsidR="008317D4" w:rsidRPr="003056FA" w:rsidSect="00A7174D">
          <w:footerReference w:type="default" r:id="rId8"/>
          <w:pgSz w:w="12240" w:h="15840"/>
          <w:pgMar w:top="1440" w:right="1170" w:bottom="1440" w:left="1440" w:header="720" w:footer="720" w:gutter="0"/>
          <w:cols w:space="720"/>
          <w:docGrid w:linePitch="360"/>
        </w:sectPr>
      </w:pPr>
      <w:r w:rsidRPr="003056FA">
        <w:rPr>
          <w:rFonts w:asciiTheme="minorHAnsi" w:hAnsiTheme="minorHAnsi"/>
        </w:rPr>
        <w:t>Close HR request</w:t>
      </w:r>
    </w:p>
    <w:tbl>
      <w:tblPr>
        <w:tblStyle w:val="TableGridLight"/>
        <w:tblW w:w="0" w:type="auto"/>
        <w:tblLook w:val="04A0" w:firstRow="1" w:lastRow="0" w:firstColumn="1" w:lastColumn="0" w:noHBand="0" w:noVBand="1"/>
      </w:tblPr>
      <w:tblGrid>
        <w:gridCol w:w="4226"/>
        <w:gridCol w:w="5309"/>
        <w:gridCol w:w="3415"/>
      </w:tblGrid>
      <w:tr w:rsidR="005A533C" w:rsidRPr="003056FA" w14:paraId="0FB5C12A" w14:textId="37FFDC34" w:rsidTr="007B20B4">
        <w:trPr>
          <w:cantSplit/>
          <w:tblHeader/>
        </w:trPr>
        <w:tc>
          <w:tcPr>
            <w:tcW w:w="4226" w:type="dxa"/>
            <w:shd w:val="clear" w:color="auto" w:fill="D9D9D9" w:themeFill="background1" w:themeFillShade="D9"/>
          </w:tcPr>
          <w:p w14:paraId="49AB3E4C" w14:textId="721689C9" w:rsidR="005A533C" w:rsidRPr="003056FA" w:rsidRDefault="005A533C" w:rsidP="008F3B4E">
            <w:pPr>
              <w:rPr>
                <w:rFonts w:asciiTheme="minorHAnsi" w:hAnsiTheme="minorHAnsi"/>
                <w:b/>
              </w:rPr>
            </w:pPr>
            <w:r w:rsidRPr="003056FA">
              <w:rPr>
                <w:rFonts w:asciiTheme="minorHAnsi" w:hAnsiTheme="minorHAnsi"/>
                <w:b/>
              </w:rPr>
              <w:lastRenderedPageBreak/>
              <w:t>Do</w:t>
            </w:r>
          </w:p>
        </w:tc>
        <w:tc>
          <w:tcPr>
            <w:tcW w:w="5309" w:type="dxa"/>
            <w:tcBorders>
              <w:right w:val="dashed" w:sz="4" w:space="0" w:color="4472C4" w:themeColor="accent5"/>
            </w:tcBorders>
            <w:shd w:val="clear" w:color="auto" w:fill="D9D9D9" w:themeFill="background1" w:themeFillShade="D9"/>
          </w:tcPr>
          <w:p w14:paraId="4981B2D0" w14:textId="460357D5" w:rsidR="005A533C" w:rsidRPr="003056FA" w:rsidRDefault="005A533C" w:rsidP="00F86DDD">
            <w:pPr>
              <w:rPr>
                <w:rFonts w:asciiTheme="minorHAnsi" w:hAnsiTheme="minorHAnsi"/>
                <w:b/>
              </w:rPr>
            </w:pPr>
            <w:r w:rsidRPr="003056FA">
              <w:rPr>
                <w:rFonts w:asciiTheme="minorHAnsi" w:hAnsiTheme="minorHAnsi"/>
                <w:b/>
              </w:rPr>
              <w:t>Say</w:t>
            </w:r>
          </w:p>
        </w:tc>
        <w:tc>
          <w:tcPr>
            <w:tcW w:w="3415" w:type="dxa"/>
            <w:tcBorders>
              <w:top w:val="dashed" w:sz="4" w:space="0" w:color="4472C4" w:themeColor="accent5"/>
              <w:left w:val="dashed" w:sz="4" w:space="0" w:color="4472C4" w:themeColor="accent5"/>
              <w:bottom w:val="single" w:sz="4" w:space="0" w:color="4472C4" w:themeColor="accent5"/>
              <w:right w:val="dashed" w:sz="4" w:space="0" w:color="4472C4" w:themeColor="accent5"/>
            </w:tcBorders>
            <w:shd w:val="clear" w:color="auto" w:fill="D9D9D9" w:themeFill="background1" w:themeFillShade="D9"/>
          </w:tcPr>
          <w:p w14:paraId="6DAF8F61" w14:textId="767D8178" w:rsidR="005A533C" w:rsidRPr="003056FA" w:rsidRDefault="005A533C" w:rsidP="005A533C">
            <w:pPr>
              <w:rPr>
                <w:rFonts w:asciiTheme="minorHAnsi" w:hAnsiTheme="minorHAnsi"/>
                <w:b/>
              </w:rPr>
            </w:pPr>
            <w:r w:rsidRPr="003056FA">
              <w:rPr>
                <w:rFonts w:asciiTheme="minorHAnsi" w:hAnsiTheme="minorHAnsi"/>
                <w:b/>
              </w:rPr>
              <w:t>Cheat Sheet</w:t>
            </w:r>
          </w:p>
        </w:tc>
      </w:tr>
      <w:tr w:rsidR="00A7174D" w:rsidRPr="003056FA" w14:paraId="0EBBE911" w14:textId="031C69F0" w:rsidTr="007B20B4">
        <w:trPr>
          <w:cantSplit/>
        </w:trPr>
        <w:tc>
          <w:tcPr>
            <w:tcW w:w="4226" w:type="dxa"/>
          </w:tcPr>
          <w:p w14:paraId="064A4546" w14:textId="5139042C" w:rsidR="00870A10" w:rsidRPr="003056FA" w:rsidRDefault="00870A10" w:rsidP="001D35DB">
            <w:pPr>
              <w:pStyle w:val="tablebullet"/>
              <w:numPr>
                <w:ilvl w:val="0"/>
                <w:numId w:val="0"/>
              </w:numPr>
              <w:tabs>
                <w:tab w:val="clear" w:pos="361"/>
                <w:tab w:val="left" w:pos="1"/>
              </w:tabs>
              <w:ind w:firstLine="1"/>
              <w:rPr>
                <w:rFonts w:asciiTheme="minorHAnsi" w:hAnsiTheme="minorHAnsi"/>
                <w:b/>
              </w:rPr>
            </w:pPr>
            <w:r w:rsidRPr="003056FA">
              <w:rPr>
                <w:rFonts w:asciiTheme="minorHAnsi" w:hAnsiTheme="minorHAnsi"/>
                <w:b/>
              </w:rPr>
              <w:t xml:space="preserve">Self-service for </w:t>
            </w:r>
            <w:r w:rsidR="008D7BE4" w:rsidRPr="003056FA">
              <w:rPr>
                <w:rFonts w:asciiTheme="minorHAnsi" w:hAnsiTheme="minorHAnsi"/>
                <w:b/>
              </w:rPr>
              <w:t>knowledge articles and collaboration</w:t>
            </w:r>
          </w:p>
          <w:p w14:paraId="59C97FC2" w14:textId="3E5A86C4" w:rsidR="00A7174D" w:rsidRPr="003056FA" w:rsidRDefault="00F55628" w:rsidP="00A7174D">
            <w:pPr>
              <w:pStyle w:val="tablebullet"/>
              <w:rPr>
                <w:rFonts w:asciiTheme="minorHAnsi" w:hAnsiTheme="minorHAnsi"/>
              </w:rPr>
            </w:pPr>
            <w:r w:rsidRPr="003056FA">
              <w:rPr>
                <w:rFonts w:asciiTheme="minorHAnsi" w:hAnsiTheme="minorHAnsi"/>
              </w:rPr>
              <w:t>Login as amy.lopez</w:t>
            </w:r>
            <w:r w:rsidR="007810EA" w:rsidRPr="003056FA">
              <w:rPr>
                <w:rFonts w:asciiTheme="minorHAnsi" w:hAnsiTheme="minorHAnsi"/>
              </w:rPr>
              <w:t>mf</w:t>
            </w:r>
            <w:r w:rsidRPr="003056FA">
              <w:rPr>
                <w:rFonts w:asciiTheme="minorHAnsi" w:hAnsiTheme="minorHAnsi"/>
              </w:rPr>
              <w:t xml:space="preserve"> in </w:t>
            </w:r>
            <w:r w:rsidR="007C1C64" w:rsidRPr="003056FA">
              <w:rPr>
                <w:rFonts w:asciiTheme="minorHAnsi" w:hAnsiTheme="minorHAnsi"/>
              </w:rPr>
              <w:t xml:space="preserve">ESS </w:t>
            </w:r>
            <w:r w:rsidR="00A7174D" w:rsidRPr="003056FA">
              <w:rPr>
                <w:rFonts w:asciiTheme="minorHAnsi" w:hAnsiTheme="minorHAnsi"/>
              </w:rPr>
              <w:t>(in new window)</w:t>
            </w:r>
          </w:p>
          <w:p w14:paraId="2237105E" w14:textId="6EB9DA09" w:rsidR="00A7174D" w:rsidRPr="003056FA" w:rsidRDefault="002E4D3F" w:rsidP="00A7174D">
            <w:pPr>
              <w:pStyle w:val="tablebullet"/>
              <w:rPr>
                <w:rFonts w:asciiTheme="minorHAnsi" w:hAnsiTheme="minorHAnsi"/>
              </w:rPr>
            </w:pPr>
            <w:r>
              <w:rPr>
                <w:rFonts w:asciiTheme="minorHAnsi" w:hAnsiTheme="minorHAnsi"/>
              </w:rPr>
              <w:t xml:space="preserve">In the </w:t>
            </w:r>
            <w:r w:rsidR="00A7174D" w:rsidRPr="003056FA">
              <w:rPr>
                <w:rFonts w:asciiTheme="minorHAnsi" w:hAnsiTheme="minorHAnsi"/>
              </w:rPr>
              <w:t xml:space="preserve">Search </w:t>
            </w:r>
            <w:r>
              <w:rPr>
                <w:rFonts w:asciiTheme="minorHAnsi" w:hAnsiTheme="minorHAnsi"/>
              </w:rPr>
              <w:t xml:space="preserve">bar start typing </w:t>
            </w:r>
            <w:r w:rsidR="00A7174D" w:rsidRPr="003056FA">
              <w:rPr>
                <w:rFonts w:asciiTheme="minorHAnsi" w:hAnsiTheme="minorHAnsi"/>
              </w:rPr>
              <w:t>“</w:t>
            </w:r>
            <w:r w:rsidR="007C1C64" w:rsidRPr="003056FA">
              <w:rPr>
                <w:rFonts w:asciiTheme="minorHAnsi" w:hAnsiTheme="minorHAnsi"/>
              </w:rPr>
              <w:t>am I eligible</w:t>
            </w:r>
            <w:r w:rsidR="00A7174D" w:rsidRPr="003056FA">
              <w:rPr>
                <w:rFonts w:asciiTheme="minorHAnsi" w:hAnsiTheme="minorHAnsi"/>
              </w:rPr>
              <w:t xml:space="preserve">” – pause </w:t>
            </w:r>
            <w:r w:rsidR="007C1C64" w:rsidRPr="003056FA">
              <w:rPr>
                <w:rFonts w:asciiTheme="minorHAnsi" w:hAnsiTheme="minorHAnsi"/>
              </w:rPr>
              <w:t>to let</w:t>
            </w:r>
            <w:r w:rsidR="00A7174D" w:rsidRPr="003056FA">
              <w:rPr>
                <w:rFonts w:asciiTheme="minorHAnsi" w:hAnsiTheme="minorHAnsi"/>
              </w:rPr>
              <w:t xml:space="preserve"> proactive suggestion</w:t>
            </w:r>
            <w:r w:rsidR="007C1C64" w:rsidRPr="003056FA">
              <w:rPr>
                <w:rFonts w:asciiTheme="minorHAnsi" w:hAnsiTheme="minorHAnsi"/>
              </w:rPr>
              <w:t>s appear</w:t>
            </w:r>
            <w:r>
              <w:rPr>
                <w:rFonts w:asciiTheme="minorHAnsi" w:hAnsiTheme="minorHAnsi"/>
              </w:rPr>
              <w:t xml:space="preserve"> (don’t press Enter)</w:t>
            </w:r>
          </w:p>
          <w:p w14:paraId="24617B13" w14:textId="357BA64A" w:rsidR="00A7174D" w:rsidRPr="003056FA" w:rsidRDefault="00A7174D" w:rsidP="00A7174D">
            <w:pPr>
              <w:pStyle w:val="tablebullet"/>
              <w:rPr>
                <w:rFonts w:asciiTheme="minorHAnsi" w:hAnsiTheme="minorHAnsi"/>
              </w:rPr>
            </w:pPr>
            <w:r w:rsidRPr="003056FA">
              <w:rPr>
                <w:rFonts w:asciiTheme="minorHAnsi" w:hAnsiTheme="minorHAnsi"/>
              </w:rPr>
              <w:t>Finish typing and execute the search</w:t>
            </w:r>
          </w:p>
        </w:tc>
        <w:tc>
          <w:tcPr>
            <w:tcW w:w="5309" w:type="dxa"/>
            <w:tcBorders>
              <w:right w:val="dashed" w:sz="4" w:space="0" w:color="4472C4" w:themeColor="accent5"/>
            </w:tcBorders>
          </w:tcPr>
          <w:p w14:paraId="7425C762" w14:textId="77777777" w:rsidR="00A7174D" w:rsidRPr="003056FA" w:rsidRDefault="00A7174D" w:rsidP="00A7174D">
            <w:pPr>
              <w:pStyle w:val="tablebullet"/>
              <w:rPr>
                <w:rFonts w:asciiTheme="minorHAnsi" w:hAnsiTheme="minorHAnsi"/>
              </w:rPr>
            </w:pPr>
            <w:r w:rsidRPr="003056FA">
              <w:rPr>
                <w:rFonts w:asciiTheme="minorHAnsi" w:hAnsiTheme="minorHAnsi"/>
              </w:rPr>
              <w:t>Walk up and use, no training, uses familiar interactions of modern solutions</w:t>
            </w:r>
          </w:p>
          <w:p w14:paraId="4ABB4E69" w14:textId="2E1E9651" w:rsidR="00A7174D" w:rsidRPr="003056FA" w:rsidRDefault="00A7174D" w:rsidP="00A7174D">
            <w:pPr>
              <w:pStyle w:val="tablebullet"/>
              <w:rPr>
                <w:rFonts w:asciiTheme="minorHAnsi" w:hAnsiTheme="minorHAnsi"/>
              </w:rPr>
            </w:pPr>
            <w:r w:rsidRPr="003056FA">
              <w:rPr>
                <w:rFonts w:asciiTheme="minorHAnsi" w:hAnsiTheme="minorHAnsi"/>
              </w:rPr>
              <w:t xml:space="preserve">Proactive, natural language search; language recognition algorithms; </w:t>
            </w:r>
            <w:r w:rsidR="001D35DB" w:rsidRPr="003056FA">
              <w:rPr>
                <w:rFonts w:asciiTheme="minorHAnsi" w:hAnsiTheme="minorHAnsi"/>
              </w:rPr>
              <w:t xml:space="preserve"> </w:t>
            </w:r>
            <w:r w:rsidR="00944CA6" w:rsidRPr="003056FA">
              <w:rPr>
                <w:rFonts w:asciiTheme="minorHAnsi" w:hAnsiTheme="minorHAnsi"/>
              </w:rPr>
              <w:t>in</w:t>
            </w:r>
            <w:r w:rsidRPr="003056FA">
              <w:rPr>
                <w:rFonts w:asciiTheme="minorHAnsi" w:hAnsiTheme="minorHAnsi"/>
              </w:rPr>
              <w:t xml:space="preserve"> the background already searching while typing.</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11E5E870" w14:textId="77777777" w:rsidR="00A7174D" w:rsidRPr="003056FA" w:rsidRDefault="00A7174D" w:rsidP="00A7174D">
            <w:pPr>
              <w:pStyle w:val="tablebullet"/>
              <w:rPr>
                <w:rFonts w:asciiTheme="minorHAnsi" w:hAnsiTheme="minorHAnsi"/>
              </w:rPr>
            </w:pPr>
            <w:r w:rsidRPr="003056FA">
              <w:rPr>
                <w:rFonts w:asciiTheme="minorHAnsi" w:hAnsiTheme="minorHAnsi"/>
              </w:rPr>
              <w:t>F11 for full screen mode</w:t>
            </w:r>
          </w:p>
          <w:p w14:paraId="7418CCAA" w14:textId="152EA41E" w:rsidR="009F47EB" w:rsidRPr="003056FA" w:rsidRDefault="007C1C64" w:rsidP="00A7174D">
            <w:pPr>
              <w:pStyle w:val="tablebullet"/>
              <w:rPr>
                <w:rFonts w:asciiTheme="minorHAnsi" w:hAnsiTheme="minorHAnsi"/>
              </w:rPr>
            </w:pPr>
            <w:r w:rsidRPr="003056FA">
              <w:rPr>
                <w:rFonts w:asciiTheme="minorHAnsi" w:hAnsiTheme="minorHAnsi"/>
              </w:rPr>
              <w:t>“am I eligible”</w:t>
            </w:r>
          </w:p>
        </w:tc>
      </w:tr>
      <w:tr w:rsidR="00A7174D" w:rsidRPr="003056FA" w14:paraId="7FDCA76D" w14:textId="7670839A" w:rsidTr="00A7174D">
        <w:trPr>
          <w:cantSplit/>
        </w:trPr>
        <w:tc>
          <w:tcPr>
            <w:tcW w:w="4226" w:type="dxa"/>
          </w:tcPr>
          <w:p w14:paraId="63A72AF0" w14:textId="77777777" w:rsidR="00A7174D" w:rsidRPr="003056FA" w:rsidRDefault="00A7174D" w:rsidP="00A7174D">
            <w:pPr>
              <w:pStyle w:val="tablebullet"/>
              <w:rPr>
                <w:rFonts w:asciiTheme="minorHAnsi" w:hAnsiTheme="minorHAnsi"/>
              </w:rPr>
            </w:pPr>
            <w:r w:rsidRPr="003056FA">
              <w:rPr>
                <w:rFonts w:asciiTheme="minorHAnsi" w:hAnsiTheme="minorHAnsi"/>
              </w:rPr>
              <w:t>Results list</w:t>
            </w:r>
          </w:p>
          <w:p w14:paraId="179E2E71" w14:textId="7848DBA5" w:rsidR="00A7174D" w:rsidRPr="003056FA" w:rsidRDefault="00A7174D" w:rsidP="00411276">
            <w:pPr>
              <w:pStyle w:val="tablebullet"/>
              <w:rPr>
                <w:rFonts w:asciiTheme="minorHAnsi" w:hAnsiTheme="minorHAnsi"/>
              </w:rPr>
            </w:pPr>
            <w:r w:rsidRPr="003056FA">
              <w:rPr>
                <w:rFonts w:asciiTheme="minorHAnsi" w:hAnsiTheme="minorHAnsi"/>
              </w:rPr>
              <w:t xml:space="preserve">Quick highlight of the sources in </w:t>
            </w:r>
            <w:r w:rsidR="00411276" w:rsidRPr="003056FA">
              <w:rPr>
                <w:rFonts w:asciiTheme="minorHAnsi" w:hAnsiTheme="minorHAnsi"/>
              </w:rPr>
              <w:t>SMA-X</w:t>
            </w:r>
          </w:p>
        </w:tc>
        <w:tc>
          <w:tcPr>
            <w:tcW w:w="5309" w:type="dxa"/>
            <w:tcBorders>
              <w:right w:val="dashed" w:sz="4" w:space="0" w:color="4472C4" w:themeColor="accent5"/>
            </w:tcBorders>
          </w:tcPr>
          <w:p w14:paraId="1AC650D4" w14:textId="302C2EDD" w:rsidR="00A7174D" w:rsidRPr="003056FA" w:rsidRDefault="00A7174D" w:rsidP="00A7174D">
            <w:pPr>
              <w:pStyle w:val="tablebullet"/>
              <w:rPr>
                <w:rFonts w:asciiTheme="minorHAnsi" w:hAnsiTheme="minorHAnsi"/>
              </w:rPr>
            </w:pPr>
            <w:r w:rsidRPr="003056FA">
              <w:rPr>
                <w:rFonts w:asciiTheme="minorHAnsi" w:hAnsiTheme="minorHAnsi"/>
              </w:rPr>
              <w:t xml:space="preserve">Powered by the use of </w:t>
            </w:r>
            <w:r w:rsidR="007810EA" w:rsidRPr="003056FA">
              <w:rPr>
                <w:rFonts w:asciiTheme="minorHAnsi" w:hAnsiTheme="minorHAnsi"/>
              </w:rPr>
              <w:t>Micro Focus</w:t>
            </w:r>
            <w:r w:rsidRPr="003056FA">
              <w:rPr>
                <w:rFonts w:asciiTheme="minorHAnsi" w:hAnsiTheme="minorHAnsi"/>
              </w:rPr>
              <w:t xml:space="preserve"> Autonomy. Strength is it’s a ubiquitous search </w:t>
            </w:r>
            <w:r w:rsidR="00FA34F4" w:rsidRPr="003056FA">
              <w:rPr>
                <w:rFonts w:asciiTheme="minorHAnsi" w:hAnsiTheme="minorHAnsi"/>
              </w:rPr>
              <w:t xml:space="preserve">across multiple </w:t>
            </w:r>
            <w:r w:rsidRPr="003056FA">
              <w:rPr>
                <w:rFonts w:asciiTheme="minorHAnsi" w:hAnsiTheme="minorHAnsi"/>
              </w:rPr>
              <w:t>source</w:t>
            </w:r>
            <w:r w:rsidR="00FA34F4" w:rsidRPr="003056FA">
              <w:rPr>
                <w:rFonts w:asciiTheme="minorHAnsi" w:hAnsiTheme="minorHAnsi"/>
              </w:rPr>
              <w:t>s</w:t>
            </w:r>
            <w:r w:rsidR="00411276" w:rsidRPr="003056FA">
              <w:rPr>
                <w:rFonts w:asciiTheme="minorHAnsi" w:hAnsiTheme="minorHAnsi"/>
              </w:rPr>
              <w:t>:  Knowledge, Offerings, Public Requests, Ideas.</w:t>
            </w:r>
          </w:p>
          <w:p w14:paraId="2A6856F4" w14:textId="77F8C122" w:rsidR="00A7174D" w:rsidRPr="003056FA" w:rsidRDefault="00A7174D" w:rsidP="00A7174D">
            <w:pPr>
              <w:pStyle w:val="tablebullet"/>
              <w:rPr>
                <w:rFonts w:asciiTheme="minorHAnsi" w:hAnsiTheme="minorHAnsi"/>
              </w:rPr>
            </w:pPr>
            <w:r w:rsidRPr="003056FA">
              <w:rPr>
                <w:rFonts w:asciiTheme="minorHAnsi" w:hAnsiTheme="minorHAnsi"/>
              </w:rPr>
              <w:t>Different colors for specific sources that Service Anywhere is currently leveraging</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5575A6CD" w14:textId="37300E9A" w:rsidR="00A7174D" w:rsidRPr="003056FA" w:rsidRDefault="009F47EB" w:rsidP="00A7174D">
            <w:pPr>
              <w:pStyle w:val="tablebullet"/>
              <w:rPr>
                <w:rFonts w:asciiTheme="minorHAnsi" w:hAnsiTheme="minorHAnsi"/>
              </w:rPr>
            </w:pPr>
            <w:r w:rsidRPr="003056FA">
              <w:rPr>
                <w:rFonts w:asciiTheme="minorHAnsi" w:hAnsiTheme="minorHAnsi"/>
              </w:rPr>
              <w:t>Results list</w:t>
            </w:r>
          </w:p>
        </w:tc>
      </w:tr>
      <w:tr w:rsidR="00A7174D" w:rsidRPr="003056FA" w14:paraId="49AAB07B" w14:textId="77777777" w:rsidTr="00A7174D">
        <w:trPr>
          <w:cantSplit/>
        </w:trPr>
        <w:tc>
          <w:tcPr>
            <w:tcW w:w="4226" w:type="dxa"/>
          </w:tcPr>
          <w:p w14:paraId="3DDD2DFE" w14:textId="418CBC12" w:rsidR="00A7174D" w:rsidRPr="003056FA" w:rsidRDefault="00A7174D" w:rsidP="00A7174D">
            <w:pPr>
              <w:pStyle w:val="tablebullet"/>
              <w:rPr>
                <w:rFonts w:asciiTheme="minorHAnsi" w:hAnsiTheme="minorHAnsi"/>
              </w:rPr>
            </w:pPr>
            <w:r w:rsidRPr="003056FA">
              <w:rPr>
                <w:rFonts w:asciiTheme="minorHAnsi" w:hAnsiTheme="minorHAnsi"/>
              </w:rPr>
              <w:t xml:space="preserve">Select the </w:t>
            </w:r>
            <w:r w:rsidR="009561F3" w:rsidRPr="003056FA">
              <w:rPr>
                <w:rFonts w:asciiTheme="minorHAnsi" w:hAnsiTheme="minorHAnsi"/>
              </w:rPr>
              <w:t>“FMLA Eligibility</w:t>
            </w:r>
            <w:r w:rsidRPr="003056FA">
              <w:rPr>
                <w:rFonts w:asciiTheme="minorHAnsi" w:hAnsiTheme="minorHAnsi"/>
              </w:rPr>
              <w:t xml:space="preserve">” article </w:t>
            </w:r>
          </w:p>
          <w:p w14:paraId="6289E2F9" w14:textId="74E0A2BE" w:rsidR="00A7174D" w:rsidRPr="003056FA" w:rsidRDefault="00A7174D" w:rsidP="00F40A60">
            <w:pPr>
              <w:pStyle w:val="tablebullet"/>
              <w:rPr>
                <w:rFonts w:asciiTheme="minorHAnsi" w:hAnsiTheme="minorHAnsi"/>
              </w:rPr>
            </w:pPr>
            <w:r w:rsidRPr="003056FA">
              <w:rPr>
                <w:rFonts w:asciiTheme="minorHAnsi" w:hAnsiTheme="minorHAnsi"/>
              </w:rPr>
              <w:t>Rate it</w:t>
            </w:r>
            <w:r w:rsidR="00A97C89" w:rsidRPr="003056FA">
              <w:rPr>
                <w:rFonts w:asciiTheme="minorHAnsi" w:hAnsiTheme="minorHAnsi"/>
              </w:rPr>
              <w:t xml:space="preserve"> (helpful)</w:t>
            </w:r>
          </w:p>
          <w:p w14:paraId="523DE0C2" w14:textId="0F70B645" w:rsidR="00A7174D" w:rsidRPr="003056FA" w:rsidRDefault="00A7174D" w:rsidP="00A7174D">
            <w:pPr>
              <w:pStyle w:val="tablebullet"/>
              <w:rPr>
                <w:rFonts w:asciiTheme="minorHAnsi" w:hAnsiTheme="minorHAnsi"/>
              </w:rPr>
            </w:pPr>
            <w:r w:rsidRPr="003056FA">
              <w:rPr>
                <w:rFonts w:asciiTheme="minorHAnsi" w:hAnsiTheme="minorHAnsi"/>
              </w:rPr>
              <w:t>Review the comments on the article and/or add your own</w:t>
            </w:r>
            <w:r w:rsidR="007F42F3" w:rsidRPr="003056FA">
              <w:rPr>
                <w:rFonts w:asciiTheme="minorHAnsi" w:hAnsiTheme="minorHAnsi"/>
              </w:rPr>
              <w:t xml:space="preserve"> comment</w:t>
            </w:r>
          </w:p>
        </w:tc>
        <w:tc>
          <w:tcPr>
            <w:tcW w:w="5309" w:type="dxa"/>
            <w:tcBorders>
              <w:right w:val="dashed" w:sz="4" w:space="0" w:color="4472C4" w:themeColor="accent5"/>
            </w:tcBorders>
          </w:tcPr>
          <w:p w14:paraId="36E40D05" w14:textId="77777777" w:rsidR="00A7174D" w:rsidRPr="003056FA" w:rsidRDefault="00A7174D" w:rsidP="00A7174D">
            <w:pPr>
              <w:pStyle w:val="tablebullet"/>
              <w:rPr>
                <w:rFonts w:asciiTheme="minorHAnsi" w:hAnsiTheme="minorHAnsi"/>
              </w:rPr>
            </w:pPr>
            <w:r w:rsidRPr="003056FA">
              <w:rPr>
                <w:rFonts w:asciiTheme="minorHAnsi" w:hAnsiTheme="minorHAnsi"/>
              </w:rPr>
              <w:t>Rich formatting, rate solution improves KB; right side – good example of unstructured data (we don’t keep the relationship, shows because content is similar)</w:t>
            </w:r>
          </w:p>
          <w:p w14:paraId="2AE45AB4" w14:textId="626C65F6" w:rsidR="00A7174D" w:rsidRPr="003056FA" w:rsidRDefault="00A7174D" w:rsidP="00A7174D">
            <w:pPr>
              <w:pStyle w:val="tablebullet"/>
              <w:rPr>
                <w:rFonts w:asciiTheme="minorHAnsi" w:hAnsiTheme="minorHAnsi"/>
              </w:rPr>
            </w:pPr>
            <w:r w:rsidRPr="003056FA">
              <w:rPr>
                <w:rFonts w:asciiTheme="minorHAnsi" w:hAnsiTheme="minorHAnsi"/>
              </w:rPr>
              <w:t>And it’s self-learning – searching and rating improves the suitability of results for future searches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3A227FA1" w14:textId="16DED189" w:rsidR="009F47EB" w:rsidRPr="003056FA" w:rsidRDefault="009561F3" w:rsidP="009F47EB">
            <w:pPr>
              <w:pStyle w:val="tablebullet"/>
              <w:rPr>
                <w:rFonts w:asciiTheme="minorHAnsi" w:hAnsiTheme="minorHAnsi"/>
              </w:rPr>
            </w:pPr>
            <w:r w:rsidRPr="003056FA">
              <w:rPr>
                <w:rFonts w:asciiTheme="minorHAnsi" w:hAnsiTheme="minorHAnsi"/>
              </w:rPr>
              <w:t>“FMLA Eligibility</w:t>
            </w:r>
            <w:r w:rsidR="009F47EB" w:rsidRPr="003056FA">
              <w:rPr>
                <w:rFonts w:asciiTheme="minorHAnsi" w:hAnsiTheme="minorHAnsi"/>
              </w:rPr>
              <w:t xml:space="preserve">” article </w:t>
            </w:r>
          </w:p>
          <w:p w14:paraId="7D193701" w14:textId="77777777" w:rsidR="00A7174D" w:rsidRPr="003056FA" w:rsidRDefault="009F47EB" w:rsidP="00A7174D">
            <w:pPr>
              <w:pStyle w:val="tablebullet"/>
              <w:rPr>
                <w:rFonts w:asciiTheme="minorHAnsi" w:hAnsiTheme="minorHAnsi"/>
              </w:rPr>
            </w:pPr>
            <w:r w:rsidRPr="003056FA">
              <w:rPr>
                <w:rFonts w:asciiTheme="minorHAnsi" w:hAnsiTheme="minorHAnsi"/>
              </w:rPr>
              <w:t>Rate</w:t>
            </w:r>
            <w:r w:rsidR="00A97C89" w:rsidRPr="003056FA">
              <w:rPr>
                <w:rFonts w:asciiTheme="minorHAnsi" w:hAnsiTheme="minorHAnsi"/>
              </w:rPr>
              <w:t xml:space="preserve"> helpful</w:t>
            </w:r>
          </w:p>
          <w:p w14:paraId="15787845" w14:textId="18C5D4A6" w:rsidR="009561F3" w:rsidRPr="003056FA" w:rsidRDefault="009561F3" w:rsidP="009561F3">
            <w:pPr>
              <w:pStyle w:val="tablebullet"/>
              <w:rPr>
                <w:rFonts w:asciiTheme="minorHAnsi" w:hAnsiTheme="minorHAnsi"/>
              </w:rPr>
            </w:pPr>
            <w:r w:rsidRPr="003056FA">
              <w:rPr>
                <w:rFonts w:asciiTheme="minorHAnsi" w:hAnsiTheme="minorHAnsi"/>
              </w:rPr>
              <w:t>Review/add a comment</w:t>
            </w:r>
          </w:p>
        </w:tc>
      </w:tr>
      <w:tr w:rsidR="00A7174D" w:rsidRPr="003056FA" w14:paraId="0D427566" w14:textId="77777777" w:rsidTr="00A7174D">
        <w:trPr>
          <w:cantSplit/>
        </w:trPr>
        <w:tc>
          <w:tcPr>
            <w:tcW w:w="4226" w:type="dxa"/>
          </w:tcPr>
          <w:p w14:paraId="5BC569CF" w14:textId="6AFED1C8" w:rsidR="00A7174D" w:rsidRPr="003056FA" w:rsidRDefault="00927C8C" w:rsidP="007F42F3">
            <w:pPr>
              <w:pStyle w:val="tablebullet"/>
              <w:rPr>
                <w:rFonts w:asciiTheme="minorHAnsi" w:hAnsiTheme="minorHAnsi"/>
              </w:rPr>
            </w:pPr>
            <w:r w:rsidRPr="003056FA">
              <w:rPr>
                <w:rFonts w:asciiTheme="minorHAnsi" w:hAnsiTheme="minorHAnsi"/>
              </w:rPr>
              <w:t>Smart Search may sometimes offer</w:t>
            </w:r>
            <w:r w:rsidR="007F42F3" w:rsidRPr="003056FA">
              <w:rPr>
                <w:rFonts w:asciiTheme="minorHAnsi" w:hAnsiTheme="minorHAnsi"/>
              </w:rPr>
              <w:t xml:space="preserve"> the user question in the right hand pane</w:t>
            </w:r>
            <w:r w:rsidR="00DA19D1" w:rsidRPr="003056FA">
              <w:rPr>
                <w:rFonts w:asciiTheme="minorHAnsi" w:hAnsiTheme="minorHAnsi"/>
              </w:rPr>
              <w:t xml:space="preserve"> or in the results list</w:t>
            </w:r>
            <w:r w:rsidR="007F42F3" w:rsidRPr="003056FA">
              <w:rPr>
                <w:rFonts w:asciiTheme="minorHAnsi" w:hAnsiTheme="minorHAnsi"/>
              </w:rPr>
              <w:t xml:space="preserve">:  </w:t>
            </w:r>
            <w:r w:rsidR="00870A10" w:rsidRPr="003056FA">
              <w:rPr>
                <w:rStyle w:val="apple-converted-space"/>
                <w:rFonts w:asciiTheme="minorHAnsi" w:hAnsiTheme="minorHAnsi" w:cs="Helvetica"/>
                <w:color w:val="50545C"/>
                <w:shd w:val="clear" w:color="auto" w:fill="FFFFFF"/>
              </w:rPr>
              <w:t xml:space="preserve"> “I </w:t>
            </w:r>
            <w:r w:rsidR="00870A10" w:rsidRPr="003056FA">
              <w:rPr>
                <w:rFonts w:asciiTheme="minorHAnsi" w:hAnsiTheme="minorHAnsi" w:cs="Helvetica"/>
                <w:color w:val="50545C"/>
                <w:shd w:val="clear" w:color="auto" w:fill="FFFFFF"/>
              </w:rPr>
              <w:t>have 12 months of service with my employer, but they are not consecutive.”</w:t>
            </w:r>
          </w:p>
        </w:tc>
        <w:tc>
          <w:tcPr>
            <w:tcW w:w="5309" w:type="dxa"/>
            <w:tcBorders>
              <w:right w:val="dashed" w:sz="4" w:space="0" w:color="4472C4" w:themeColor="accent5"/>
            </w:tcBorders>
          </w:tcPr>
          <w:p w14:paraId="3153D031" w14:textId="73534189" w:rsidR="007F42F3" w:rsidRPr="003056FA" w:rsidRDefault="00994929" w:rsidP="007F42F3">
            <w:pPr>
              <w:pStyle w:val="tablebullet"/>
              <w:rPr>
                <w:rFonts w:asciiTheme="minorHAnsi" w:hAnsiTheme="minorHAnsi"/>
              </w:rPr>
            </w:pPr>
            <w:r w:rsidRPr="003056FA">
              <w:rPr>
                <w:rFonts w:asciiTheme="minorHAnsi" w:hAnsiTheme="minorHAnsi"/>
              </w:rPr>
              <w:t>S</w:t>
            </w:r>
            <w:r w:rsidR="007F42F3" w:rsidRPr="003056FA">
              <w:rPr>
                <w:rFonts w:asciiTheme="minorHAnsi" w:hAnsiTheme="minorHAnsi"/>
              </w:rPr>
              <w:t xml:space="preserve">elf-service can reduce </w:t>
            </w:r>
            <w:r w:rsidRPr="003056FA">
              <w:rPr>
                <w:rFonts w:asciiTheme="minorHAnsi" w:hAnsiTheme="minorHAnsi"/>
              </w:rPr>
              <w:t>calls to the HR Service Desk</w:t>
            </w:r>
            <w:r w:rsidR="007F42F3" w:rsidRPr="003056FA">
              <w:rPr>
                <w:rFonts w:asciiTheme="minorHAnsi" w:hAnsiTheme="minorHAnsi"/>
              </w:rPr>
              <w:t xml:space="preserve"> – user was able to find an article and ask friends without intervention. </w:t>
            </w:r>
          </w:p>
          <w:p w14:paraId="3F79205D" w14:textId="7726C6F1" w:rsidR="00A7174D" w:rsidRPr="003056FA" w:rsidRDefault="00870A10" w:rsidP="00411276">
            <w:pPr>
              <w:pStyle w:val="tablebullet"/>
              <w:rPr>
                <w:rFonts w:asciiTheme="minorHAnsi" w:hAnsiTheme="minorHAnsi"/>
              </w:rPr>
            </w:pPr>
            <w:r w:rsidRPr="003056FA">
              <w:rPr>
                <w:rFonts w:asciiTheme="minorHAnsi" w:hAnsiTheme="minorHAnsi"/>
              </w:rPr>
              <w:t xml:space="preserve">You can see how </w:t>
            </w:r>
            <w:r w:rsidR="00411276" w:rsidRPr="003056FA">
              <w:rPr>
                <w:rFonts w:asciiTheme="minorHAnsi" w:hAnsiTheme="minorHAnsi"/>
              </w:rPr>
              <w:t>SMA-X</w:t>
            </w:r>
            <w:r w:rsidRPr="003056FA">
              <w:rPr>
                <w:rFonts w:asciiTheme="minorHAnsi" w:hAnsiTheme="minorHAnsi"/>
              </w:rPr>
              <w:t>’s self-service component, specifically the easy and relevant knowledge search and social crowd-sourcing of answers, in the same portal as all other business services, can bring users to answers quickly, reducing traffic to the agents.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24DB546C" w14:textId="4BA837C7" w:rsidR="009F47EB" w:rsidRPr="003056FA" w:rsidRDefault="00870A10" w:rsidP="00870A10">
            <w:pPr>
              <w:pStyle w:val="tablebullet"/>
              <w:rPr>
                <w:rFonts w:asciiTheme="minorHAnsi" w:hAnsiTheme="minorHAnsi"/>
              </w:rPr>
            </w:pPr>
            <w:r w:rsidRPr="003056FA">
              <w:rPr>
                <w:rFonts w:asciiTheme="minorHAnsi" w:hAnsiTheme="minorHAnsi"/>
              </w:rPr>
              <w:t xml:space="preserve">Read user question:  </w:t>
            </w:r>
            <w:r w:rsidR="007F42F3" w:rsidRPr="003056FA">
              <w:rPr>
                <w:rFonts w:asciiTheme="minorHAnsi" w:hAnsiTheme="minorHAnsi"/>
              </w:rPr>
              <w:t>“</w:t>
            </w:r>
            <w:r w:rsidRPr="003056FA">
              <w:rPr>
                <w:rFonts w:asciiTheme="minorHAnsi" w:hAnsiTheme="minorHAnsi"/>
              </w:rPr>
              <w:t>I have 12 months of service with my employer, but they are not consecutive.</w:t>
            </w:r>
            <w:r w:rsidR="007F42F3" w:rsidRPr="003056FA">
              <w:rPr>
                <w:rFonts w:asciiTheme="minorHAnsi" w:hAnsiTheme="minorHAnsi"/>
              </w:rPr>
              <w:t>”</w:t>
            </w:r>
          </w:p>
        </w:tc>
      </w:tr>
      <w:tr w:rsidR="00A7174D" w:rsidRPr="003056FA" w14:paraId="541033D2" w14:textId="77777777" w:rsidTr="0013305C">
        <w:trPr>
          <w:cantSplit/>
        </w:trPr>
        <w:tc>
          <w:tcPr>
            <w:tcW w:w="4226" w:type="dxa"/>
          </w:tcPr>
          <w:p w14:paraId="497FA897" w14:textId="15AEF328" w:rsidR="00870A10" w:rsidRPr="003056FA" w:rsidRDefault="008D7BE4" w:rsidP="00870A10">
            <w:pPr>
              <w:pStyle w:val="tablebullet"/>
              <w:numPr>
                <w:ilvl w:val="0"/>
                <w:numId w:val="0"/>
              </w:numPr>
              <w:ind w:left="361" w:hanging="360"/>
              <w:rPr>
                <w:rFonts w:asciiTheme="minorHAnsi" w:hAnsiTheme="minorHAnsi"/>
                <w:b/>
              </w:rPr>
            </w:pPr>
            <w:r w:rsidRPr="003056FA">
              <w:rPr>
                <w:rFonts w:asciiTheme="minorHAnsi" w:hAnsiTheme="minorHAnsi"/>
                <w:b/>
              </w:rPr>
              <w:lastRenderedPageBreak/>
              <w:t>Self-service to c</w:t>
            </w:r>
            <w:r w:rsidR="00870A10" w:rsidRPr="003056FA">
              <w:rPr>
                <w:rFonts w:asciiTheme="minorHAnsi" w:hAnsiTheme="minorHAnsi"/>
                <w:b/>
              </w:rPr>
              <w:t>reate a request</w:t>
            </w:r>
          </w:p>
          <w:p w14:paraId="41737B34" w14:textId="6D18101C" w:rsidR="00870A10" w:rsidRPr="003056FA" w:rsidRDefault="00870A10" w:rsidP="00870A10">
            <w:pPr>
              <w:pStyle w:val="tablebullet"/>
              <w:numPr>
                <w:ilvl w:val="0"/>
                <w:numId w:val="0"/>
              </w:numPr>
              <w:ind w:left="361" w:hanging="360"/>
              <w:rPr>
                <w:rFonts w:asciiTheme="minorHAnsi" w:hAnsiTheme="minorHAnsi"/>
                <w:i/>
              </w:rPr>
            </w:pPr>
            <w:r w:rsidRPr="003056FA">
              <w:rPr>
                <w:rFonts w:asciiTheme="minorHAnsi" w:hAnsiTheme="minorHAnsi"/>
                <w:i/>
              </w:rPr>
              <w:t>T</w:t>
            </w:r>
            <w:r w:rsidR="007F42F3" w:rsidRPr="003056FA">
              <w:rPr>
                <w:rFonts w:asciiTheme="minorHAnsi" w:hAnsiTheme="minorHAnsi"/>
                <w:i/>
              </w:rPr>
              <w:t xml:space="preserve">ransition </w:t>
            </w:r>
            <w:r w:rsidRPr="003056FA">
              <w:rPr>
                <w:rFonts w:asciiTheme="minorHAnsi" w:hAnsiTheme="minorHAnsi"/>
                <w:i/>
              </w:rPr>
              <w:t xml:space="preserve">now </w:t>
            </w:r>
            <w:r w:rsidR="007F42F3" w:rsidRPr="003056FA">
              <w:rPr>
                <w:rFonts w:asciiTheme="minorHAnsi" w:hAnsiTheme="minorHAnsi"/>
                <w:i/>
              </w:rPr>
              <w:t xml:space="preserve">to </w:t>
            </w:r>
            <w:r w:rsidRPr="003056FA">
              <w:rPr>
                <w:rFonts w:asciiTheme="minorHAnsi" w:hAnsiTheme="minorHAnsi"/>
                <w:i/>
              </w:rPr>
              <w:t xml:space="preserve">create a request for a </w:t>
            </w:r>
            <w:r w:rsidR="00E14FF2" w:rsidRPr="003056FA">
              <w:rPr>
                <w:rFonts w:asciiTheme="minorHAnsi" w:hAnsiTheme="minorHAnsi"/>
                <w:i/>
              </w:rPr>
              <w:t>passport</w:t>
            </w:r>
          </w:p>
          <w:p w14:paraId="095180AC" w14:textId="567E5105" w:rsidR="00A7174D" w:rsidRPr="003056FA" w:rsidRDefault="00870A10" w:rsidP="00A7174D">
            <w:pPr>
              <w:pStyle w:val="tablebullet"/>
              <w:rPr>
                <w:rFonts w:asciiTheme="minorHAnsi" w:hAnsiTheme="minorHAnsi"/>
              </w:rPr>
            </w:pPr>
            <w:r w:rsidRPr="003056FA">
              <w:rPr>
                <w:rFonts w:asciiTheme="minorHAnsi" w:hAnsiTheme="minorHAnsi"/>
              </w:rPr>
              <w:t>Search “</w:t>
            </w:r>
            <w:r w:rsidR="00AD008F" w:rsidRPr="003056FA">
              <w:rPr>
                <w:rFonts w:asciiTheme="minorHAnsi" w:hAnsiTheme="minorHAnsi"/>
              </w:rPr>
              <w:t xml:space="preserve">I need a </w:t>
            </w:r>
            <w:r w:rsidR="00E14FF2" w:rsidRPr="003056FA">
              <w:rPr>
                <w:rFonts w:asciiTheme="minorHAnsi" w:hAnsiTheme="minorHAnsi"/>
              </w:rPr>
              <w:t>passport</w:t>
            </w:r>
            <w:r w:rsidRPr="003056FA">
              <w:rPr>
                <w:rFonts w:asciiTheme="minorHAnsi" w:hAnsiTheme="minorHAnsi"/>
              </w:rPr>
              <w:t>”</w:t>
            </w:r>
            <w:r w:rsidR="0023581D" w:rsidRPr="003056FA">
              <w:rPr>
                <w:rFonts w:asciiTheme="minorHAnsi" w:hAnsiTheme="minorHAnsi"/>
              </w:rPr>
              <w:t xml:space="preserve"> or Browse Categories for the Human Resources category</w:t>
            </w:r>
          </w:p>
          <w:p w14:paraId="25AB12CC" w14:textId="77777777" w:rsidR="00870A10" w:rsidRPr="003056FA" w:rsidRDefault="00870A10" w:rsidP="0089121D">
            <w:pPr>
              <w:pStyle w:val="tablebullet"/>
              <w:rPr>
                <w:rFonts w:asciiTheme="minorHAnsi" w:hAnsiTheme="minorHAnsi"/>
              </w:rPr>
            </w:pPr>
            <w:r w:rsidRPr="003056FA">
              <w:rPr>
                <w:rFonts w:asciiTheme="minorHAnsi" w:hAnsiTheme="minorHAnsi"/>
              </w:rPr>
              <w:t xml:space="preserve">Select “Request ELETTER for </w:t>
            </w:r>
            <w:r w:rsidR="00E14FF2" w:rsidRPr="003056FA">
              <w:rPr>
                <w:rFonts w:asciiTheme="minorHAnsi" w:hAnsiTheme="minorHAnsi"/>
              </w:rPr>
              <w:t>Passport application</w:t>
            </w:r>
            <w:r w:rsidRPr="003056FA">
              <w:rPr>
                <w:rFonts w:asciiTheme="minorHAnsi" w:hAnsiTheme="minorHAnsi"/>
              </w:rPr>
              <w:t>”</w:t>
            </w:r>
          </w:p>
          <w:p w14:paraId="14121B53" w14:textId="77777777" w:rsidR="00411276" w:rsidRPr="003056FA" w:rsidRDefault="00411276" w:rsidP="0089121D">
            <w:pPr>
              <w:pStyle w:val="tablebullet"/>
              <w:rPr>
                <w:rFonts w:asciiTheme="minorHAnsi" w:hAnsiTheme="minorHAnsi"/>
              </w:rPr>
            </w:pPr>
            <w:r w:rsidRPr="003056FA">
              <w:rPr>
                <w:rFonts w:asciiTheme="minorHAnsi" w:hAnsiTheme="minorHAnsi"/>
              </w:rPr>
              <w:t>Add business justification</w:t>
            </w:r>
          </w:p>
          <w:p w14:paraId="6C143D58" w14:textId="73B2FB41" w:rsidR="00411276" w:rsidRPr="003056FA" w:rsidRDefault="00411276" w:rsidP="0089121D">
            <w:pPr>
              <w:pStyle w:val="tablebullet"/>
              <w:rPr>
                <w:rFonts w:asciiTheme="minorHAnsi" w:hAnsiTheme="minorHAnsi"/>
              </w:rPr>
            </w:pPr>
            <w:r w:rsidRPr="003056FA">
              <w:rPr>
                <w:rFonts w:asciiTheme="minorHAnsi" w:hAnsiTheme="minorHAnsi"/>
              </w:rPr>
              <w:t>Submit</w:t>
            </w:r>
          </w:p>
        </w:tc>
        <w:tc>
          <w:tcPr>
            <w:tcW w:w="5309" w:type="dxa"/>
            <w:tcBorders>
              <w:right w:val="dashed" w:sz="4" w:space="0" w:color="4472C4" w:themeColor="accent5"/>
            </w:tcBorders>
          </w:tcPr>
          <w:p w14:paraId="5F823C9F" w14:textId="549EF5F0" w:rsidR="00A7174D" w:rsidRPr="003056FA" w:rsidRDefault="00A7174D" w:rsidP="00D51F60">
            <w:pPr>
              <w:pStyle w:val="tablebullet"/>
              <w:rPr>
                <w:rFonts w:asciiTheme="minorHAnsi" w:hAnsiTheme="minorHAnsi"/>
              </w:rPr>
            </w:pPr>
            <w:r w:rsidRPr="003056FA">
              <w:rPr>
                <w:rFonts w:asciiTheme="minorHAnsi" w:hAnsiTheme="minorHAnsi"/>
              </w:rPr>
              <w:t xml:space="preserve">Of course </w:t>
            </w:r>
            <w:r w:rsidR="007F42F3" w:rsidRPr="003056FA">
              <w:rPr>
                <w:rFonts w:asciiTheme="minorHAnsi" w:hAnsiTheme="minorHAnsi"/>
              </w:rPr>
              <w:t xml:space="preserve">there will always be requests to HR </w:t>
            </w:r>
            <w:r w:rsidRPr="003056FA">
              <w:rPr>
                <w:rFonts w:asciiTheme="minorHAnsi" w:hAnsiTheme="minorHAnsi"/>
              </w:rPr>
              <w:t xml:space="preserve">– </w:t>
            </w:r>
            <w:r w:rsidR="007F42F3" w:rsidRPr="003056FA">
              <w:rPr>
                <w:rFonts w:asciiTheme="minorHAnsi" w:hAnsiTheme="minorHAnsi"/>
              </w:rPr>
              <w:t xml:space="preserve">and even that is more efficient with </w:t>
            </w:r>
            <w:del w:id="2" w:author="borovsky" w:date="2018-02-02T17:52:00Z">
              <w:r w:rsidR="007F42F3" w:rsidRPr="003056FA" w:rsidDel="00D51F60">
                <w:rPr>
                  <w:rFonts w:asciiTheme="minorHAnsi" w:hAnsiTheme="minorHAnsi"/>
                </w:rPr>
                <w:delText>SAW</w:delText>
              </w:r>
            </w:del>
            <w:ins w:id="3" w:author="borovsky" w:date="2018-02-02T17:52:00Z">
              <w:r w:rsidR="00D51F60">
                <w:rPr>
                  <w:rFonts w:asciiTheme="minorHAnsi" w:hAnsiTheme="minorHAnsi"/>
                </w:rPr>
                <w:t>SMA-X</w:t>
              </w:r>
            </w:ins>
            <w:r w:rsidR="007F42F3" w:rsidRPr="003056FA">
              <w:rPr>
                <w:rFonts w:asciiTheme="minorHAnsi" w:hAnsiTheme="minorHAnsi"/>
              </w:rPr>
              <w:t xml:space="preserve">:  </w:t>
            </w:r>
            <w:r w:rsidRPr="003056FA">
              <w:rPr>
                <w:rFonts w:asciiTheme="minorHAnsi" w:hAnsiTheme="minorHAnsi"/>
              </w:rPr>
              <w:t>presented the correct user options to capture a minimal amount of dat</w:t>
            </w:r>
            <w:r w:rsidR="00AD008F" w:rsidRPr="003056FA">
              <w:rPr>
                <w:rFonts w:asciiTheme="minorHAnsi" w:hAnsiTheme="minorHAnsi"/>
              </w:rPr>
              <w:t>a so this can be auto-categorized</w:t>
            </w:r>
            <w:r w:rsidR="007F42F3" w:rsidRPr="003056FA">
              <w:rPr>
                <w:rFonts w:asciiTheme="minorHAnsi" w:hAnsiTheme="minorHAnsi"/>
              </w:rPr>
              <w:t xml:space="preserve"> and auto-assigned</w:t>
            </w:r>
            <w:r w:rsidRPr="003056FA">
              <w:rPr>
                <w:rFonts w:asciiTheme="minorHAnsi" w:hAnsiTheme="minorHAnsi"/>
              </w:rPr>
              <w:t xml:space="preserve"> thereby reducing </w:t>
            </w:r>
            <w:r w:rsidR="007F42F3" w:rsidRPr="003056FA">
              <w:rPr>
                <w:rFonts w:asciiTheme="minorHAnsi" w:hAnsiTheme="minorHAnsi"/>
              </w:rPr>
              <w:t>manual effort and expediting routing of the call to the right workgroup.</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345DCF85" w14:textId="77777777" w:rsidR="00A7174D" w:rsidRPr="003056FA" w:rsidRDefault="007F42F3" w:rsidP="00A7174D">
            <w:pPr>
              <w:pStyle w:val="tablebullet"/>
              <w:rPr>
                <w:rFonts w:asciiTheme="minorHAnsi" w:hAnsiTheme="minorHAnsi"/>
              </w:rPr>
            </w:pPr>
            <w:r w:rsidRPr="003056FA">
              <w:rPr>
                <w:rFonts w:asciiTheme="minorHAnsi" w:hAnsiTheme="minorHAnsi"/>
              </w:rPr>
              <w:t xml:space="preserve">Request ELETTER for </w:t>
            </w:r>
            <w:r w:rsidR="00E14FF2" w:rsidRPr="003056FA">
              <w:rPr>
                <w:rFonts w:asciiTheme="minorHAnsi" w:hAnsiTheme="minorHAnsi"/>
              </w:rPr>
              <w:t>Passport application</w:t>
            </w:r>
          </w:p>
          <w:p w14:paraId="0DEEF22B" w14:textId="77777777" w:rsidR="00411276" w:rsidRPr="003056FA" w:rsidRDefault="00411276" w:rsidP="00A7174D">
            <w:pPr>
              <w:pStyle w:val="tablebullet"/>
              <w:rPr>
                <w:rFonts w:asciiTheme="minorHAnsi" w:hAnsiTheme="minorHAnsi"/>
              </w:rPr>
            </w:pPr>
            <w:r w:rsidRPr="003056FA">
              <w:rPr>
                <w:rFonts w:asciiTheme="minorHAnsi" w:hAnsiTheme="minorHAnsi"/>
              </w:rPr>
              <w:t>Business justification</w:t>
            </w:r>
          </w:p>
          <w:p w14:paraId="225C9015" w14:textId="2FBAA467" w:rsidR="00411276" w:rsidRPr="003056FA" w:rsidRDefault="00411276" w:rsidP="00A7174D">
            <w:pPr>
              <w:pStyle w:val="tablebullet"/>
              <w:rPr>
                <w:rFonts w:asciiTheme="minorHAnsi" w:hAnsiTheme="minorHAnsi"/>
              </w:rPr>
            </w:pPr>
            <w:r w:rsidRPr="003056FA">
              <w:rPr>
                <w:rFonts w:asciiTheme="minorHAnsi" w:hAnsiTheme="minorHAnsi"/>
              </w:rPr>
              <w:t>Submit</w:t>
            </w:r>
          </w:p>
        </w:tc>
      </w:tr>
      <w:tr w:rsidR="0013305C" w:rsidRPr="003056FA" w14:paraId="6D4AEC78" w14:textId="77777777" w:rsidTr="00B440F2">
        <w:trPr>
          <w:cantSplit/>
        </w:trPr>
        <w:tc>
          <w:tcPr>
            <w:tcW w:w="4226" w:type="dxa"/>
          </w:tcPr>
          <w:p w14:paraId="14DE112C" w14:textId="22CD0EB9" w:rsidR="0013305C" w:rsidRPr="003056FA" w:rsidRDefault="0013305C" w:rsidP="0013305C">
            <w:pPr>
              <w:pStyle w:val="tablebullet"/>
              <w:numPr>
                <w:ilvl w:val="0"/>
                <w:numId w:val="0"/>
              </w:numPr>
              <w:ind w:left="361" w:hanging="360"/>
              <w:rPr>
                <w:rFonts w:asciiTheme="minorHAnsi" w:hAnsiTheme="minorHAnsi"/>
                <w:b/>
              </w:rPr>
            </w:pPr>
            <w:r w:rsidRPr="003056FA">
              <w:rPr>
                <w:rFonts w:asciiTheme="minorHAnsi" w:hAnsiTheme="minorHAnsi"/>
                <w:b/>
              </w:rPr>
              <w:t>Fulfill a request</w:t>
            </w:r>
          </w:p>
          <w:p w14:paraId="26457251" w14:textId="03CA1578" w:rsidR="0013305C" w:rsidRPr="003056FA" w:rsidRDefault="0013305C" w:rsidP="0013305C">
            <w:pPr>
              <w:pStyle w:val="tablebullet"/>
              <w:numPr>
                <w:ilvl w:val="0"/>
                <w:numId w:val="0"/>
              </w:numPr>
              <w:ind w:left="361" w:hanging="360"/>
              <w:rPr>
                <w:rFonts w:asciiTheme="minorHAnsi" w:hAnsiTheme="minorHAnsi"/>
                <w:i/>
              </w:rPr>
            </w:pPr>
            <w:r w:rsidRPr="003056FA">
              <w:rPr>
                <w:rFonts w:asciiTheme="minorHAnsi" w:hAnsiTheme="minorHAnsi"/>
                <w:i/>
              </w:rPr>
              <w:t>Transition now to the agent interface where we will fulfill this request</w:t>
            </w:r>
          </w:p>
          <w:p w14:paraId="513F6325" w14:textId="63FB0EEF" w:rsidR="0013305C" w:rsidRPr="003056FA" w:rsidRDefault="00803609" w:rsidP="0013305C">
            <w:pPr>
              <w:pStyle w:val="tablebullet"/>
              <w:rPr>
                <w:rFonts w:asciiTheme="minorHAnsi" w:hAnsiTheme="minorHAnsi"/>
              </w:rPr>
            </w:pPr>
            <w:r w:rsidRPr="003056FA">
              <w:rPr>
                <w:rFonts w:asciiTheme="minorHAnsi" w:hAnsiTheme="minorHAnsi"/>
              </w:rPr>
              <w:t>Login as an agent</w:t>
            </w:r>
            <w:r w:rsidR="004441DF" w:rsidRPr="003056FA">
              <w:rPr>
                <w:rFonts w:asciiTheme="minorHAnsi" w:hAnsiTheme="minorHAnsi"/>
              </w:rPr>
              <w:t>, Jennifer.falcon</w:t>
            </w:r>
            <w:r w:rsidR="007810EA" w:rsidRPr="003056FA">
              <w:rPr>
                <w:rFonts w:asciiTheme="minorHAnsi" w:hAnsiTheme="minorHAnsi"/>
              </w:rPr>
              <w:t>mf</w:t>
            </w:r>
            <w:r w:rsidR="004441DF" w:rsidRPr="003056FA">
              <w:rPr>
                <w:rFonts w:asciiTheme="minorHAnsi" w:hAnsiTheme="minorHAnsi"/>
              </w:rPr>
              <w:t xml:space="preserve"> </w:t>
            </w:r>
            <w:r w:rsidRPr="003056FA">
              <w:rPr>
                <w:rFonts w:asciiTheme="minorHAnsi" w:hAnsiTheme="minorHAnsi"/>
              </w:rPr>
              <w:t xml:space="preserve"> and go to the Request module</w:t>
            </w:r>
          </w:p>
          <w:p w14:paraId="287EB39C" w14:textId="28A2D495" w:rsidR="00803609" w:rsidRPr="003056FA" w:rsidRDefault="00803609" w:rsidP="0013305C">
            <w:pPr>
              <w:pStyle w:val="tablebullet"/>
              <w:rPr>
                <w:rFonts w:asciiTheme="minorHAnsi" w:hAnsiTheme="minorHAnsi"/>
              </w:rPr>
            </w:pPr>
            <w:r w:rsidRPr="003056FA">
              <w:rPr>
                <w:rFonts w:asciiTheme="minorHAnsi" w:hAnsiTheme="minorHAnsi"/>
              </w:rPr>
              <w:t xml:space="preserve">Select “HR </w:t>
            </w:r>
            <w:r w:rsidR="00993FBE" w:rsidRPr="003056FA">
              <w:rPr>
                <w:rFonts w:asciiTheme="minorHAnsi" w:hAnsiTheme="minorHAnsi"/>
              </w:rPr>
              <w:t xml:space="preserve">Support </w:t>
            </w:r>
            <w:r w:rsidRPr="003056FA">
              <w:rPr>
                <w:rFonts w:asciiTheme="minorHAnsi" w:hAnsiTheme="minorHAnsi"/>
              </w:rPr>
              <w:t>Requests” view</w:t>
            </w:r>
          </w:p>
          <w:p w14:paraId="28F241A8" w14:textId="142BB956" w:rsidR="00803609" w:rsidRPr="003056FA" w:rsidRDefault="00803609" w:rsidP="0013305C">
            <w:pPr>
              <w:pStyle w:val="tablebullet"/>
              <w:rPr>
                <w:rFonts w:asciiTheme="minorHAnsi" w:hAnsiTheme="minorHAnsi"/>
              </w:rPr>
            </w:pPr>
            <w:r w:rsidRPr="003056FA">
              <w:rPr>
                <w:rFonts w:asciiTheme="minorHAnsi" w:hAnsiTheme="minorHAnsi"/>
              </w:rPr>
              <w:t xml:space="preserve">Select the </w:t>
            </w:r>
            <w:r w:rsidR="00BB0359" w:rsidRPr="003056FA">
              <w:rPr>
                <w:rFonts w:asciiTheme="minorHAnsi" w:hAnsiTheme="minorHAnsi"/>
              </w:rPr>
              <w:t xml:space="preserve">Passport </w:t>
            </w:r>
            <w:r w:rsidRPr="003056FA">
              <w:rPr>
                <w:rFonts w:asciiTheme="minorHAnsi" w:hAnsiTheme="minorHAnsi"/>
              </w:rPr>
              <w:t>request you created above</w:t>
            </w:r>
          </w:p>
          <w:p w14:paraId="48A833CE" w14:textId="739803BC" w:rsidR="00381691" w:rsidRPr="003056FA" w:rsidRDefault="007D04E6" w:rsidP="00297FD5">
            <w:pPr>
              <w:pStyle w:val="tablebullet"/>
              <w:rPr>
                <w:rFonts w:asciiTheme="minorHAnsi" w:hAnsiTheme="minorHAnsi"/>
              </w:rPr>
            </w:pPr>
            <w:r w:rsidRPr="003056FA">
              <w:rPr>
                <w:rFonts w:asciiTheme="minorHAnsi" w:hAnsiTheme="minorHAnsi"/>
              </w:rPr>
              <w:t>Show the workflow tab</w:t>
            </w:r>
            <w:r w:rsidR="00CF34F4" w:rsidRPr="003056FA">
              <w:rPr>
                <w:rFonts w:asciiTheme="minorHAnsi" w:hAnsiTheme="minorHAnsi"/>
              </w:rPr>
              <w:t xml:space="preserve">.  It should be in the Fulfillment metaphase.  (The offering has filled in the </w:t>
            </w:r>
            <w:r w:rsidRPr="003056FA">
              <w:rPr>
                <w:rFonts w:asciiTheme="minorHAnsi" w:hAnsiTheme="minorHAnsi"/>
              </w:rPr>
              <w:t>field</w:t>
            </w:r>
            <w:r w:rsidR="003818E1" w:rsidRPr="003056FA">
              <w:rPr>
                <w:rFonts w:asciiTheme="minorHAnsi" w:hAnsiTheme="minorHAnsi"/>
              </w:rPr>
              <w:t>s required to move it to the Ful</w:t>
            </w:r>
            <w:r w:rsidRPr="003056FA">
              <w:rPr>
                <w:rFonts w:asciiTheme="minorHAnsi" w:hAnsiTheme="minorHAnsi"/>
              </w:rPr>
              <w:t>fillment meta phase</w:t>
            </w:r>
            <w:r w:rsidR="00DB073E" w:rsidRPr="003056FA">
              <w:rPr>
                <w:rFonts w:asciiTheme="minorHAnsi" w:hAnsiTheme="minorHAnsi"/>
              </w:rPr>
              <w:t xml:space="preserve"> </w:t>
            </w:r>
            <w:r w:rsidR="00CF34F4" w:rsidRPr="003056FA">
              <w:rPr>
                <w:rFonts w:asciiTheme="minorHAnsi" w:hAnsiTheme="minorHAnsi"/>
              </w:rPr>
              <w:t>automatically</w:t>
            </w:r>
            <w:r w:rsidRPr="003056FA">
              <w:rPr>
                <w:rFonts w:asciiTheme="minorHAnsi" w:hAnsiTheme="minorHAnsi"/>
              </w:rPr>
              <w:t xml:space="preserve">:   Impact, Service, Service Desk group </w:t>
            </w:r>
            <w:r w:rsidR="00CF34F4" w:rsidRPr="003056FA">
              <w:rPr>
                <w:rFonts w:asciiTheme="minorHAnsi" w:hAnsiTheme="minorHAnsi"/>
              </w:rPr>
              <w:t>)</w:t>
            </w:r>
          </w:p>
        </w:tc>
        <w:tc>
          <w:tcPr>
            <w:tcW w:w="5309" w:type="dxa"/>
            <w:tcBorders>
              <w:right w:val="dashed" w:sz="4" w:space="0" w:color="4472C4" w:themeColor="accent5"/>
            </w:tcBorders>
          </w:tcPr>
          <w:p w14:paraId="58F932DF" w14:textId="10C0A6A1" w:rsidR="0013305C" w:rsidRPr="003056FA" w:rsidRDefault="00803609" w:rsidP="0023581D">
            <w:pPr>
              <w:pStyle w:val="tablebullet"/>
              <w:rPr>
                <w:rFonts w:asciiTheme="minorHAnsi" w:hAnsiTheme="minorHAnsi"/>
              </w:rPr>
            </w:pPr>
            <w:r w:rsidRPr="003056FA">
              <w:rPr>
                <w:rFonts w:asciiTheme="minorHAnsi" w:hAnsiTheme="minorHAnsi"/>
              </w:rPr>
              <w:t>HR requests are separate from IT requests</w:t>
            </w:r>
            <w:r w:rsidR="0023581D" w:rsidRPr="003056FA">
              <w:rPr>
                <w:rFonts w:asciiTheme="minorHAnsi" w:hAnsiTheme="minorHAnsi"/>
              </w:rPr>
              <w:t>:  s</w:t>
            </w:r>
            <w:r w:rsidRPr="003056FA">
              <w:rPr>
                <w:rFonts w:asciiTheme="minorHAnsi" w:hAnsiTheme="minorHAnsi"/>
              </w:rPr>
              <w:t>eparate workflow, rules, and forms are supported.</w:t>
            </w:r>
            <w:ins w:id="4" w:author="borovsky" w:date="2018-02-02T18:00:00Z">
              <w:r w:rsidR="00952666">
                <w:rPr>
                  <w:rFonts w:asciiTheme="minorHAnsi" w:hAnsiTheme="minorHAnsi"/>
                </w:rPr>
                <w:t xml:space="preserve"> (show any IT Support request for comparsion</w:t>
              </w:r>
            </w:ins>
            <w:ins w:id="5" w:author="borovsky" w:date="2018-02-02T18:01:00Z">
              <w:r w:rsidR="00952666">
                <w:rPr>
                  <w:rFonts w:asciiTheme="minorHAnsi" w:hAnsiTheme="minorHAnsi"/>
                </w:rPr>
                <w:t>?</w:t>
              </w:r>
            </w:ins>
            <w:ins w:id="6" w:author="borovsky" w:date="2018-02-02T18:00:00Z">
              <w:r w:rsidR="00952666">
                <w:rPr>
                  <w:rFonts w:asciiTheme="minorHAnsi" w:hAnsiTheme="minorHAnsi"/>
                </w:rPr>
                <w:t>)</w:t>
              </w:r>
            </w:ins>
          </w:p>
          <w:p w14:paraId="77D82F7D" w14:textId="2233198B" w:rsidR="0023581D" w:rsidRPr="003056FA" w:rsidRDefault="0023581D" w:rsidP="0023581D">
            <w:pPr>
              <w:pStyle w:val="tablebullet"/>
              <w:rPr>
                <w:rFonts w:asciiTheme="minorHAnsi" w:hAnsiTheme="minorHAnsi"/>
              </w:rPr>
            </w:pPr>
            <w:r w:rsidRPr="003056FA">
              <w:rPr>
                <w:rFonts w:asciiTheme="minorHAnsi" w:hAnsiTheme="minorHAnsi"/>
              </w:rPr>
              <w:t>The out-of-the-box workflow is simplified to support common HR question handling to expedite handling and closing the requests.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4FF32110" w14:textId="77777777" w:rsidR="0013305C" w:rsidRPr="003056FA" w:rsidRDefault="00803609" w:rsidP="00A7174D">
            <w:pPr>
              <w:pStyle w:val="tablebullet"/>
              <w:rPr>
                <w:rFonts w:asciiTheme="minorHAnsi" w:hAnsiTheme="minorHAnsi"/>
              </w:rPr>
            </w:pPr>
            <w:r w:rsidRPr="003056FA">
              <w:rPr>
                <w:rFonts w:asciiTheme="minorHAnsi" w:hAnsiTheme="minorHAnsi"/>
              </w:rPr>
              <w:t>“HR Requests” view</w:t>
            </w:r>
          </w:p>
          <w:p w14:paraId="3D484199" w14:textId="77777777" w:rsidR="007D04E6" w:rsidRPr="003056FA" w:rsidRDefault="007D04E6" w:rsidP="00A7174D">
            <w:pPr>
              <w:pStyle w:val="tablebullet"/>
              <w:rPr>
                <w:rFonts w:asciiTheme="minorHAnsi" w:hAnsiTheme="minorHAnsi"/>
              </w:rPr>
            </w:pPr>
            <w:r w:rsidRPr="003056FA">
              <w:rPr>
                <w:rFonts w:asciiTheme="minorHAnsi" w:hAnsiTheme="minorHAnsi"/>
              </w:rPr>
              <w:t>Select your request from above</w:t>
            </w:r>
          </w:p>
          <w:p w14:paraId="3BA2BD74" w14:textId="2C3BB018" w:rsidR="007D04E6" w:rsidRPr="003056FA" w:rsidRDefault="007D04E6" w:rsidP="00D43A46">
            <w:pPr>
              <w:pStyle w:val="tablebullet"/>
              <w:numPr>
                <w:ilvl w:val="0"/>
                <w:numId w:val="0"/>
              </w:numPr>
              <w:ind w:left="360"/>
              <w:rPr>
                <w:rFonts w:asciiTheme="minorHAnsi" w:hAnsiTheme="minorHAnsi"/>
              </w:rPr>
            </w:pPr>
          </w:p>
        </w:tc>
      </w:tr>
      <w:tr w:rsidR="00B440F2" w:rsidRPr="003056FA" w14:paraId="71BA454D" w14:textId="77777777" w:rsidTr="00B440F2">
        <w:trPr>
          <w:cantSplit/>
        </w:trPr>
        <w:tc>
          <w:tcPr>
            <w:tcW w:w="4226" w:type="dxa"/>
          </w:tcPr>
          <w:p w14:paraId="0030C915" w14:textId="001F0D29" w:rsidR="00B440F2" w:rsidRPr="003056FA" w:rsidRDefault="00297FD5" w:rsidP="00B440F2">
            <w:pPr>
              <w:pStyle w:val="tablebullet"/>
              <w:numPr>
                <w:ilvl w:val="0"/>
                <w:numId w:val="0"/>
              </w:numPr>
              <w:rPr>
                <w:rFonts w:asciiTheme="minorHAnsi" w:hAnsiTheme="minorHAnsi"/>
                <w:b/>
              </w:rPr>
            </w:pPr>
            <w:r w:rsidRPr="003056FA">
              <w:rPr>
                <w:rFonts w:asciiTheme="minorHAnsi" w:hAnsiTheme="minorHAnsi"/>
                <w:b/>
              </w:rPr>
              <w:lastRenderedPageBreak/>
              <w:t>E</w:t>
            </w:r>
            <w:r w:rsidR="00B440F2" w:rsidRPr="003056FA">
              <w:rPr>
                <w:rFonts w:asciiTheme="minorHAnsi" w:hAnsiTheme="minorHAnsi"/>
                <w:b/>
              </w:rPr>
              <w:t>ncrypted Employee ID field</w:t>
            </w:r>
          </w:p>
          <w:p w14:paraId="3A162596" w14:textId="6234947B" w:rsidR="000A13E2" w:rsidRPr="003056FA" w:rsidRDefault="008B6786" w:rsidP="000A13E2">
            <w:pPr>
              <w:pStyle w:val="tablebullet"/>
              <w:numPr>
                <w:ilvl w:val="0"/>
                <w:numId w:val="43"/>
              </w:numPr>
              <w:rPr>
                <w:rFonts w:asciiTheme="minorHAnsi" w:hAnsiTheme="minorHAnsi"/>
                <w:b/>
              </w:rPr>
            </w:pPr>
            <w:r>
              <w:rPr>
                <w:rFonts w:asciiTheme="minorHAnsi" w:hAnsiTheme="minorHAnsi"/>
              </w:rPr>
              <w:t>E</w:t>
            </w:r>
            <w:r w:rsidR="000A13E2" w:rsidRPr="003056FA">
              <w:rPr>
                <w:rFonts w:asciiTheme="minorHAnsi" w:hAnsiTheme="minorHAnsi"/>
              </w:rPr>
              <w:t>mployee id is an encrypted field</w:t>
            </w:r>
            <w:ins w:id="7" w:author="borovsky" w:date="2018-02-02T18:02:00Z">
              <w:r w:rsidR="00952666">
                <w:rPr>
                  <w:rFonts w:asciiTheme="minorHAnsi" w:hAnsiTheme="minorHAnsi"/>
                </w:rPr>
                <w:t xml:space="preserve"> (it is in </w:t>
              </w:r>
            </w:ins>
            <w:ins w:id="8" w:author="borovsky" w:date="2018-02-02T18:03:00Z">
              <w:r w:rsidR="00952666">
                <w:rPr>
                  <w:rFonts w:asciiTheme="minorHAnsi" w:hAnsiTheme="minorHAnsi"/>
                </w:rPr>
                <w:t>“</w:t>
              </w:r>
            </w:ins>
            <w:ins w:id="9" w:author="borovsky" w:date="2018-02-02T18:02:00Z">
              <w:r w:rsidR="00952666">
                <w:rPr>
                  <w:rFonts w:asciiTheme="minorHAnsi" w:hAnsiTheme="minorHAnsi"/>
                </w:rPr>
                <w:t>show more</w:t>
              </w:r>
            </w:ins>
            <w:ins w:id="10" w:author="borovsky" w:date="2018-02-02T18:03:00Z">
              <w:r w:rsidR="00952666">
                <w:rPr>
                  <w:rFonts w:asciiTheme="minorHAnsi" w:hAnsiTheme="minorHAnsi"/>
                </w:rPr>
                <w:t>”</w:t>
              </w:r>
            </w:ins>
            <w:ins w:id="11" w:author="borovsky" w:date="2018-02-02T18:02:00Z">
              <w:r w:rsidR="00952666">
                <w:rPr>
                  <w:rFonts w:asciiTheme="minorHAnsi" w:hAnsiTheme="minorHAnsi"/>
                </w:rPr>
                <w:t xml:space="preserve"> </w:t>
              </w:r>
            </w:ins>
            <w:ins w:id="12" w:author="borovsky" w:date="2018-02-02T18:10:00Z">
              <w:r w:rsidR="00952666">
                <w:rPr>
                  <w:rFonts w:asciiTheme="minorHAnsi" w:hAnsiTheme="minorHAnsi"/>
                </w:rPr>
                <w:t xml:space="preserve">part </w:t>
              </w:r>
            </w:ins>
            <w:ins w:id="13" w:author="borovsky" w:date="2018-02-02T18:03:00Z">
              <w:r w:rsidR="00952666">
                <w:rPr>
                  <w:rFonts w:asciiTheme="minorHAnsi" w:hAnsiTheme="minorHAnsi"/>
                </w:rPr>
                <w:t>below description field on general tab)</w:t>
              </w:r>
            </w:ins>
            <w:r w:rsidR="000A13E2" w:rsidRPr="003056FA">
              <w:rPr>
                <w:rFonts w:asciiTheme="minorHAnsi" w:hAnsiTheme="minorHAnsi"/>
              </w:rPr>
              <w:t>, click on it and enter passcode to v</w:t>
            </w:r>
            <w:r w:rsidR="004C1A00" w:rsidRPr="003056FA">
              <w:rPr>
                <w:rFonts w:asciiTheme="minorHAnsi" w:hAnsiTheme="minorHAnsi"/>
              </w:rPr>
              <w:t xml:space="preserve">iew/update </w:t>
            </w:r>
            <w:r w:rsidR="000A13E2" w:rsidRPr="003056FA">
              <w:rPr>
                <w:rFonts w:asciiTheme="minorHAnsi" w:hAnsiTheme="minorHAnsi"/>
              </w:rPr>
              <w:t>the field</w:t>
            </w:r>
            <w:r w:rsidR="004C1A00" w:rsidRPr="003056FA">
              <w:rPr>
                <w:rFonts w:asciiTheme="minorHAnsi" w:hAnsiTheme="minorHAnsi"/>
              </w:rPr>
              <w:t xml:space="preserve"> to set employee number to 111111 (If prompted, enter passcode:   Password_123)</w:t>
            </w:r>
          </w:p>
          <w:p w14:paraId="730A143A" w14:textId="7EACC6FA" w:rsidR="004C1A00" w:rsidRPr="003056FA" w:rsidRDefault="004C1A00" w:rsidP="000A13E2">
            <w:pPr>
              <w:pStyle w:val="tablebullet"/>
              <w:numPr>
                <w:ilvl w:val="0"/>
                <w:numId w:val="43"/>
              </w:numPr>
              <w:rPr>
                <w:rFonts w:asciiTheme="minorHAnsi" w:hAnsiTheme="minorHAnsi"/>
                <w:b/>
              </w:rPr>
            </w:pPr>
            <w:r w:rsidRPr="003056FA">
              <w:rPr>
                <w:rFonts w:asciiTheme="minorHAnsi" w:hAnsiTheme="minorHAnsi"/>
              </w:rPr>
              <w:t>Save</w:t>
            </w:r>
          </w:p>
        </w:tc>
        <w:tc>
          <w:tcPr>
            <w:tcW w:w="5309" w:type="dxa"/>
            <w:tcBorders>
              <w:right w:val="dashed" w:sz="4" w:space="0" w:color="4472C4" w:themeColor="accent5"/>
            </w:tcBorders>
          </w:tcPr>
          <w:p w14:paraId="43D57334" w14:textId="08B3086C" w:rsidR="00B440F2" w:rsidRPr="003056FA" w:rsidRDefault="00B440F2" w:rsidP="00B440F2">
            <w:pPr>
              <w:pStyle w:val="tablebullet"/>
              <w:numPr>
                <w:ilvl w:val="0"/>
                <w:numId w:val="41"/>
              </w:numPr>
              <w:rPr>
                <w:rFonts w:asciiTheme="minorHAnsi" w:hAnsiTheme="minorHAnsi"/>
              </w:rPr>
            </w:pPr>
            <w:r w:rsidRPr="003056FA">
              <w:rPr>
                <w:rFonts w:asciiTheme="minorHAnsi" w:hAnsiTheme="minorHAnsi"/>
              </w:rPr>
              <w:t>Encrypted fields can protect private information such as employee number, social security number, salary, etc.</w:t>
            </w:r>
            <w:r w:rsidRPr="003056FA">
              <w:rPr>
                <w:rFonts w:asciiTheme="minorHAnsi" w:hAnsiTheme="minorHAnsi"/>
                <w:lang w:bidi="he-IL"/>
              </w:rPr>
              <w:t xml:space="preserve"> </w:t>
            </w:r>
          </w:p>
          <w:p w14:paraId="3378EE93" w14:textId="6EB16522" w:rsidR="00B440F2" w:rsidRPr="003056FA" w:rsidRDefault="00B440F2" w:rsidP="00B440F2">
            <w:pPr>
              <w:pStyle w:val="tablebullet"/>
              <w:numPr>
                <w:ilvl w:val="0"/>
                <w:numId w:val="41"/>
              </w:numPr>
              <w:rPr>
                <w:rFonts w:asciiTheme="minorHAnsi" w:hAnsiTheme="minorHAnsi"/>
              </w:rPr>
            </w:pPr>
            <w:r w:rsidRPr="003056FA">
              <w:rPr>
                <w:rFonts w:asciiTheme="minorHAnsi" w:hAnsiTheme="minorHAnsi"/>
                <w:lang w:bidi="he-IL"/>
              </w:rPr>
              <w:t>The offering will automatically assign request to the Human Resources group</w:t>
            </w:r>
          </w:p>
          <w:p w14:paraId="416546C2" w14:textId="77777777" w:rsidR="00B440F2" w:rsidRPr="003056FA" w:rsidRDefault="00B440F2" w:rsidP="00B440F2">
            <w:pPr>
              <w:pStyle w:val="tablebullet"/>
              <w:rPr>
                <w:rFonts w:asciiTheme="minorHAnsi" w:hAnsiTheme="minorHAnsi"/>
              </w:rPr>
            </w:pPr>
            <w:r w:rsidRPr="003056FA">
              <w:rPr>
                <w:rFonts w:asciiTheme="minorHAnsi" w:hAnsiTheme="minorHAnsi"/>
                <w:lang w:bidi="he-IL"/>
              </w:rPr>
              <w:t>Jennifer who is part of the Human Resources group can see the request</w:t>
            </w:r>
          </w:p>
          <w:p w14:paraId="6B927B01" w14:textId="77777777" w:rsidR="00B440F2" w:rsidRPr="003056FA" w:rsidRDefault="00B440F2" w:rsidP="00B440F2">
            <w:pPr>
              <w:pStyle w:val="tablebullet"/>
              <w:rPr>
                <w:rFonts w:asciiTheme="minorHAnsi" w:hAnsiTheme="minorHAnsi"/>
              </w:rPr>
            </w:pPr>
            <w:r w:rsidRPr="003056FA">
              <w:rPr>
                <w:rFonts w:asciiTheme="minorHAnsi" w:hAnsiTheme="minorHAnsi"/>
                <w:lang w:bidi="he-IL"/>
              </w:rPr>
              <w:t>Jennifer can also see the Employee ID encrypted fields’ value using her passcode.</w:t>
            </w:r>
          </w:p>
          <w:p w14:paraId="64B6E9CF" w14:textId="512A8128" w:rsidR="004C1A00" w:rsidRPr="003056FA" w:rsidRDefault="004C1A00" w:rsidP="00B440F2">
            <w:pPr>
              <w:pStyle w:val="tablebullet"/>
              <w:rPr>
                <w:rFonts w:asciiTheme="minorHAnsi" w:hAnsiTheme="minorHAnsi"/>
              </w:rPr>
            </w:pPr>
            <w:r w:rsidRPr="003056FA">
              <w:rPr>
                <w:rFonts w:asciiTheme="minorHAnsi" w:hAnsiTheme="minorHAnsi"/>
                <w:lang w:bidi="he-IL"/>
              </w:rPr>
              <w:t>Jennifer needs to speak with Amy to get her employee number to fulfill the request.</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53D770E2" w14:textId="5092BE1B" w:rsidR="00B440F2" w:rsidRPr="003056FA" w:rsidRDefault="00B440F2" w:rsidP="00B440F2">
            <w:pPr>
              <w:pStyle w:val="tablebullet"/>
              <w:numPr>
                <w:ilvl w:val="0"/>
                <w:numId w:val="41"/>
              </w:numPr>
              <w:rPr>
                <w:rFonts w:asciiTheme="minorHAnsi" w:hAnsiTheme="minorHAnsi"/>
              </w:rPr>
            </w:pPr>
            <w:r w:rsidRPr="003056FA">
              <w:rPr>
                <w:rFonts w:asciiTheme="minorHAnsi" w:hAnsiTheme="minorHAnsi"/>
                <w:lang w:bidi="he-IL"/>
              </w:rPr>
              <w:t>Jennifer.falcon</w:t>
            </w:r>
            <w:r w:rsidR="007810EA" w:rsidRPr="003056FA">
              <w:rPr>
                <w:rFonts w:asciiTheme="minorHAnsi" w:hAnsiTheme="minorHAnsi"/>
                <w:lang w:bidi="he-IL"/>
              </w:rPr>
              <w:t>mf</w:t>
            </w:r>
            <w:r w:rsidRPr="003056FA">
              <w:rPr>
                <w:rFonts w:asciiTheme="minorHAnsi" w:hAnsiTheme="minorHAnsi"/>
                <w:lang w:bidi="he-IL"/>
              </w:rPr>
              <w:t xml:space="preserve"> </w:t>
            </w:r>
          </w:p>
          <w:p w14:paraId="2FFEA8A4" w14:textId="77777777" w:rsidR="00B440F2" w:rsidRPr="003056FA" w:rsidRDefault="00B440F2" w:rsidP="00B440F2">
            <w:pPr>
              <w:pStyle w:val="tablebullet"/>
              <w:rPr>
                <w:rFonts w:asciiTheme="minorHAnsi" w:hAnsiTheme="minorHAnsi"/>
              </w:rPr>
            </w:pPr>
            <w:r w:rsidRPr="003056FA">
              <w:rPr>
                <w:rFonts w:asciiTheme="minorHAnsi" w:hAnsiTheme="minorHAnsi"/>
              </w:rPr>
              <w:t>request is visible to Jennifer</w:t>
            </w:r>
          </w:p>
          <w:p w14:paraId="1AFB4885" w14:textId="77777777" w:rsidR="00B440F2" w:rsidRPr="003056FA" w:rsidRDefault="00B440F2" w:rsidP="00B440F2">
            <w:pPr>
              <w:pStyle w:val="tablebullet"/>
              <w:rPr>
                <w:rFonts w:asciiTheme="minorHAnsi" w:hAnsiTheme="minorHAnsi"/>
              </w:rPr>
            </w:pPr>
            <w:r w:rsidRPr="003056FA">
              <w:rPr>
                <w:rFonts w:asciiTheme="minorHAnsi" w:hAnsiTheme="minorHAnsi"/>
              </w:rPr>
              <w:t>encrypted field is visible</w:t>
            </w:r>
            <w:r w:rsidR="004C1A00" w:rsidRPr="003056FA">
              <w:rPr>
                <w:rFonts w:asciiTheme="minorHAnsi" w:hAnsiTheme="minorHAnsi"/>
              </w:rPr>
              <w:t xml:space="preserve"> and editable</w:t>
            </w:r>
            <w:r w:rsidRPr="003056FA">
              <w:rPr>
                <w:rFonts w:asciiTheme="minorHAnsi" w:hAnsiTheme="minorHAnsi"/>
              </w:rPr>
              <w:t xml:space="preserve"> to Jennifer with passcode</w:t>
            </w:r>
          </w:p>
          <w:p w14:paraId="6BE16CF4" w14:textId="77777777" w:rsidR="004C1A00" w:rsidRPr="003056FA" w:rsidRDefault="004C1A00" w:rsidP="00B440F2">
            <w:pPr>
              <w:pStyle w:val="tablebullet"/>
              <w:rPr>
                <w:rFonts w:asciiTheme="minorHAnsi" w:hAnsiTheme="minorHAnsi"/>
              </w:rPr>
            </w:pPr>
            <w:r w:rsidRPr="003056FA">
              <w:rPr>
                <w:rFonts w:asciiTheme="minorHAnsi" w:hAnsiTheme="minorHAnsi"/>
              </w:rPr>
              <w:t>Update Employee ID value</w:t>
            </w:r>
            <w:r w:rsidR="00990C52" w:rsidRPr="003056FA">
              <w:rPr>
                <w:rFonts w:asciiTheme="minorHAnsi" w:hAnsiTheme="minorHAnsi"/>
              </w:rPr>
              <w:t xml:space="preserve"> (with passcode if prompted)</w:t>
            </w:r>
          </w:p>
          <w:p w14:paraId="58348409" w14:textId="421DC859" w:rsidR="00990C52" w:rsidRPr="003056FA" w:rsidRDefault="00990C52" w:rsidP="00B440F2">
            <w:pPr>
              <w:pStyle w:val="tablebullet"/>
              <w:rPr>
                <w:rFonts w:asciiTheme="minorHAnsi" w:hAnsiTheme="minorHAnsi"/>
              </w:rPr>
            </w:pPr>
            <w:r w:rsidRPr="003056FA">
              <w:rPr>
                <w:rFonts w:asciiTheme="minorHAnsi" w:hAnsiTheme="minorHAnsi"/>
              </w:rPr>
              <w:t>Save</w:t>
            </w:r>
          </w:p>
        </w:tc>
      </w:tr>
      <w:tr w:rsidR="00B440F2" w:rsidRPr="003056FA" w14:paraId="1C5A819F" w14:textId="77777777" w:rsidTr="00990C52">
        <w:trPr>
          <w:cantSplit/>
        </w:trPr>
        <w:tc>
          <w:tcPr>
            <w:tcW w:w="4226" w:type="dxa"/>
          </w:tcPr>
          <w:p w14:paraId="424894AB" w14:textId="757C357E" w:rsidR="00297FD5" w:rsidRPr="003056FA" w:rsidRDefault="00297FD5" w:rsidP="003465A3">
            <w:pPr>
              <w:pStyle w:val="tablebullet"/>
              <w:numPr>
                <w:ilvl w:val="0"/>
                <w:numId w:val="0"/>
              </w:numPr>
              <w:ind w:left="361" w:hanging="360"/>
              <w:rPr>
                <w:rFonts w:asciiTheme="minorHAnsi" w:hAnsiTheme="minorHAnsi"/>
                <w:b/>
              </w:rPr>
            </w:pPr>
            <w:r w:rsidRPr="003056FA">
              <w:rPr>
                <w:rFonts w:asciiTheme="minorHAnsi" w:hAnsiTheme="minorHAnsi"/>
                <w:b/>
              </w:rPr>
              <w:t>Private Domain</w:t>
            </w:r>
          </w:p>
          <w:p w14:paraId="4E03F427" w14:textId="1FCA3DF2" w:rsidR="000A1433" w:rsidRPr="003056FA" w:rsidRDefault="003465A3" w:rsidP="00297FD5">
            <w:pPr>
              <w:pStyle w:val="tablebullet"/>
              <w:numPr>
                <w:ilvl w:val="0"/>
                <w:numId w:val="46"/>
              </w:numPr>
              <w:rPr>
                <w:rFonts w:asciiTheme="minorHAnsi" w:hAnsiTheme="minorHAnsi"/>
              </w:rPr>
            </w:pPr>
            <w:r w:rsidRPr="003056FA">
              <w:rPr>
                <w:rFonts w:asciiTheme="minorHAnsi" w:hAnsiTheme="minorHAnsi"/>
              </w:rPr>
              <w:t>In a different browser window, l</w:t>
            </w:r>
            <w:r w:rsidR="00B440F2" w:rsidRPr="003056FA">
              <w:rPr>
                <w:rFonts w:asciiTheme="minorHAnsi" w:hAnsiTheme="minorHAnsi"/>
              </w:rPr>
              <w:t xml:space="preserve">ogin as </w:t>
            </w:r>
            <w:r w:rsidR="007810EA" w:rsidRPr="003056FA">
              <w:rPr>
                <w:rFonts w:asciiTheme="minorHAnsi" w:hAnsiTheme="minorHAnsi"/>
              </w:rPr>
              <w:t>Kimberly.quanmf</w:t>
            </w:r>
            <w:r w:rsidR="00B440F2" w:rsidRPr="003056FA">
              <w:rPr>
                <w:rFonts w:asciiTheme="minorHAnsi" w:hAnsiTheme="minorHAnsi"/>
              </w:rPr>
              <w:t xml:space="preserve"> and she will not be able to see the request as she is not a member of any groups in the Human Resources domain</w:t>
            </w:r>
          </w:p>
        </w:tc>
        <w:tc>
          <w:tcPr>
            <w:tcW w:w="5309" w:type="dxa"/>
            <w:tcBorders>
              <w:right w:val="dashed" w:sz="4" w:space="0" w:color="4472C4" w:themeColor="accent5"/>
            </w:tcBorders>
          </w:tcPr>
          <w:p w14:paraId="08BA5D6E" w14:textId="74F120A1" w:rsidR="00B440F2" w:rsidRPr="003056FA" w:rsidRDefault="00B440F2" w:rsidP="00DD37C9">
            <w:pPr>
              <w:pStyle w:val="tablebullet"/>
              <w:numPr>
                <w:ilvl w:val="0"/>
                <w:numId w:val="46"/>
              </w:numPr>
              <w:tabs>
                <w:tab w:val="clear" w:pos="361"/>
                <w:tab w:val="left" w:pos="0"/>
              </w:tabs>
              <w:rPr>
                <w:rFonts w:asciiTheme="minorHAnsi" w:hAnsiTheme="minorHAnsi"/>
              </w:rPr>
            </w:pPr>
            <w:r w:rsidRPr="003056FA">
              <w:rPr>
                <w:rFonts w:asciiTheme="minorHAnsi" w:hAnsiTheme="minorHAnsi"/>
              </w:rPr>
              <w:t>Kimberly Quan</w:t>
            </w:r>
            <w:r w:rsidR="007810EA" w:rsidRPr="003056FA">
              <w:rPr>
                <w:rFonts w:asciiTheme="minorHAnsi" w:hAnsiTheme="minorHAnsi"/>
              </w:rPr>
              <w:t>mf</w:t>
            </w:r>
            <w:r w:rsidRPr="003056FA">
              <w:rPr>
                <w:rFonts w:asciiTheme="minorHAnsi" w:hAnsiTheme="minorHAnsi"/>
              </w:rPr>
              <w:t xml:space="preserve"> is an agent but she is not in any groups that have access to the Human Resources domain so she can’t see the request.</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709EEF98" w14:textId="508E0F63" w:rsidR="00B440F2" w:rsidRPr="003056FA" w:rsidRDefault="00B440F2" w:rsidP="00B440F2">
            <w:pPr>
              <w:pStyle w:val="tablebullet"/>
              <w:rPr>
                <w:rFonts w:asciiTheme="minorHAnsi" w:hAnsiTheme="minorHAnsi"/>
              </w:rPr>
            </w:pPr>
            <w:r w:rsidRPr="003056FA">
              <w:rPr>
                <w:rFonts w:asciiTheme="minorHAnsi" w:hAnsiTheme="minorHAnsi"/>
              </w:rPr>
              <w:t>Login as Kimberly.quan</w:t>
            </w:r>
            <w:r w:rsidR="007810EA" w:rsidRPr="003056FA">
              <w:rPr>
                <w:rFonts w:asciiTheme="minorHAnsi" w:hAnsiTheme="minorHAnsi"/>
              </w:rPr>
              <w:t>mf</w:t>
            </w:r>
            <w:r w:rsidRPr="003056FA">
              <w:rPr>
                <w:rFonts w:asciiTheme="minorHAnsi" w:hAnsiTheme="minorHAnsi"/>
              </w:rPr>
              <w:t xml:space="preserve"> and she won’t see this request</w:t>
            </w:r>
          </w:p>
        </w:tc>
      </w:tr>
      <w:tr w:rsidR="00990C52" w:rsidRPr="003056FA" w14:paraId="634D2C18" w14:textId="77777777" w:rsidTr="007B20B4">
        <w:trPr>
          <w:cantSplit/>
        </w:trPr>
        <w:tc>
          <w:tcPr>
            <w:tcW w:w="4226" w:type="dxa"/>
          </w:tcPr>
          <w:p w14:paraId="28D2D653" w14:textId="77777777" w:rsidR="00990C52" w:rsidRPr="003056FA" w:rsidRDefault="00990C52" w:rsidP="000A1433">
            <w:pPr>
              <w:pStyle w:val="tablebullet"/>
              <w:numPr>
                <w:ilvl w:val="0"/>
                <w:numId w:val="0"/>
              </w:numPr>
              <w:ind w:left="361" w:hanging="360"/>
              <w:rPr>
                <w:rFonts w:asciiTheme="minorHAnsi" w:hAnsiTheme="minorHAnsi"/>
                <w:b/>
              </w:rPr>
            </w:pPr>
            <w:r w:rsidRPr="003056FA">
              <w:rPr>
                <w:rFonts w:asciiTheme="minorHAnsi" w:hAnsiTheme="minorHAnsi"/>
                <w:b/>
              </w:rPr>
              <w:t>Close the Request</w:t>
            </w:r>
          </w:p>
          <w:p w14:paraId="2CB723EA" w14:textId="2984A6D4" w:rsidR="003465A3" w:rsidRPr="003056FA" w:rsidRDefault="008317D4" w:rsidP="00990C52">
            <w:pPr>
              <w:pStyle w:val="tablebullet"/>
              <w:numPr>
                <w:ilvl w:val="0"/>
                <w:numId w:val="45"/>
              </w:numPr>
              <w:rPr>
                <w:rFonts w:asciiTheme="minorHAnsi" w:hAnsiTheme="minorHAnsi"/>
              </w:rPr>
            </w:pPr>
            <w:r w:rsidRPr="003056FA">
              <w:rPr>
                <w:rFonts w:asciiTheme="minorHAnsi" w:hAnsiTheme="minorHAnsi"/>
              </w:rPr>
              <w:t>As Jennifer, e</w:t>
            </w:r>
            <w:r w:rsidR="00990C52" w:rsidRPr="003056FA">
              <w:rPr>
                <w:rFonts w:asciiTheme="minorHAnsi" w:hAnsiTheme="minorHAnsi"/>
              </w:rPr>
              <w:t>nter the solution and completion code</w:t>
            </w:r>
          </w:p>
          <w:p w14:paraId="54AD492E" w14:textId="3791648F" w:rsidR="00990C52" w:rsidRPr="003056FA" w:rsidRDefault="003465A3" w:rsidP="003465A3">
            <w:pPr>
              <w:pStyle w:val="tablebullet"/>
              <w:numPr>
                <w:ilvl w:val="0"/>
                <w:numId w:val="45"/>
              </w:numPr>
              <w:rPr>
                <w:rFonts w:asciiTheme="minorHAnsi" w:hAnsiTheme="minorHAnsi"/>
              </w:rPr>
            </w:pPr>
            <w:r w:rsidRPr="003056FA">
              <w:rPr>
                <w:rFonts w:asciiTheme="minorHAnsi" w:hAnsiTheme="minorHAnsi"/>
              </w:rPr>
              <w:t>Save</w:t>
            </w:r>
            <w:r w:rsidR="0008042C" w:rsidRPr="003056FA">
              <w:rPr>
                <w:rFonts w:asciiTheme="minorHAnsi" w:hAnsiTheme="minorHAnsi"/>
              </w:rPr>
              <w:t>,</w:t>
            </w:r>
            <w:r w:rsidRPr="003056FA">
              <w:rPr>
                <w:rFonts w:asciiTheme="minorHAnsi" w:hAnsiTheme="minorHAnsi"/>
              </w:rPr>
              <w:t xml:space="preserve"> </w:t>
            </w:r>
            <w:r w:rsidR="00990C52" w:rsidRPr="003056FA">
              <w:rPr>
                <w:rFonts w:asciiTheme="minorHAnsi" w:hAnsiTheme="minorHAnsi"/>
              </w:rPr>
              <w:t>and the request will be automatically closed.</w:t>
            </w:r>
          </w:p>
        </w:tc>
        <w:tc>
          <w:tcPr>
            <w:tcW w:w="5309" w:type="dxa"/>
            <w:tcBorders>
              <w:right w:val="dashed" w:sz="4" w:space="0" w:color="4472C4" w:themeColor="accent5"/>
            </w:tcBorders>
          </w:tcPr>
          <w:p w14:paraId="16DD41D4" w14:textId="15CA57C2" w:rsidR="00990C52" w:rsidRPr="003056FA" w:rsidRDefault="00990C52" w:rsidP="00DD37C9">
            <w:pPr>
              <w:pStyle w:val="tablebullet"/>
              <w:numPr>
                <w:ilvl w:val="0"/>
                <w:numId w:val="45"/>
              </w:numPr>
              <w:tabs>
                <w:tab w:val="clear" w:pos="361"/>
                <w:tab w:val="left" w:pos="0"/>
              </w:tabs>
              <w:rPr>
                <w:rFonts w:asciiTheme="minorHAnsi" w:hAnsiTheme="minorHAnsi"/>
              </w:rPr>
            </w:pPr>
            <w:r w:rsidRPr="003056FA">
              <w:rPr>
                <w:rFonts w:asciiTheme="minorHAnsi" w:hAnsiTheme="minorHAnsi"/>
              </w:rPr>
              <w:t>The out-of-the-box workflow is simplified to support common HR question handling to expedite handling and closing the requests.  Simply enter the Solution and completion code and the request will automatically be closed.</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2D0AA9D0" w14:textId="77777777" w:rsidR="00990C52" w:rsidRPr="003056FA" w:rsidRDefault="00990C52" w:rsidP="00B440F2">
            <w:pPr>
              <w:pStyle w:val="tablebullet"/>
              <w:rPr>
                <w:rFonts w:asciiTheme="minorHAnsi" w:hAnsiTheme="minorHAnsi"/>
              </w:rPr>
            </w:pPr>
            <w:r w:rsidRPr="003056FA">
              <w:rPr>
                <w:rFonts w:asciiTheme="minorHAnsi" w:hAnsiTheme="minorHAnsi"/>
              </w:rPr>
              <w:t>Solution</w:t>
            </w:r>
          </w:p>
          <w:p w14:paraId="716CC130" w14:textId="77777777" w:rsidR="00990C52" w:rsidRPr="003056FA" w:rsidRDefault="00990C52" w:rsidP="00B440F2">
            <w:pPr>
              <w:pStyle w:val="tablebullet"/>
              <w:rPr>
                <w:rFonts w:asciiTheme="minorHAnsi" w:hAnsiTheme="minorHAnsi"/>
              </w:rPr>
            </w:pPr>
            <w:r w:rsidRPr="003056FA">
              <w:rPr>
                <w:rFonts w:asciiTheme="minorHAnsi" w:hAnsiTheme="minorHAnsi"/>
              </w:rPr>
              <w:t>Completion code</w:t>
            </w:r>
          </w:p>
          <w:p w14:paraId="41332CDF" w14:textId="743C3191" w:rsidR="003465A3" w:rsidRPr="003056FA" w:rsidRDefault="003465A3" w:rsidP="00B440F2">
            <w:pPr>
              <w:pStyle w:val="tablebullet"/>
              <w:rPr>
                <w:rFonts w:asciiTheme="minorHAnsi" w:hAnsiTheme="minorHAnsi"/>
              </w:rPr>
            </w:pPr>
            <w:r w:rsidRPr="003056FA">
              <w:rPr>
                <w:rFonts w:asciiTheme="minorHAnsi" w:hAnsiTheme="minorHAnsi"/>
              </w:rPr>
              <w:t>Save</w:t>
            </w:r>
          </w:p>
        </w:tc>
      </w:tr>
    </w:tbl>
    <w:p w14:paraId="74F0477D" w14:textId="0D2161A3" w:rsidR="005A533C" w:rsidRPr="003056FA" w:rsidRDefault="005A533C" w:rsidP="00AB1CF4">
      <w:pPr>
        <w:pStyle w:val="Heading1"/>
        <w:rPr>
          <w:rFonts w:asciiTheme="minorHAnsi" w:hAnsiTheme="minorHAnsi"/>
        </w:rPr>
        <w:sectPr w:rsidR="005A533C" w:rsidRPr="003056FA" w:rsidSect="005A533C">
          <w:pgSz w:w="15840" w:h="12240" w:orient="landscape"/>
          <w:pgMar w:top="1440" w:right="1440" w:bottom="1440" w:left="1440" w:header="720" w:footer="720" w:gutter="0"/>
          <w:cols w:space="720"/>
          <w:docGrid w:linePitch="360"/>
        </w:sectPr>
      </w:pPr>
    </w:p>
    <w:p w14:paraId="22623F34" w14:textId="77777777" w:rsidR="00446047" w:rsidRPr="003056FA" w:rsidRDefault="00446047" w:rsidP="00446047">
      <w:pPr>
        <w:pStyle w:val="Heading1"/>
        <w:rPr>
          <w:rFonts w:asciiTheme="minorHAnsi" w:hAnsiTheme="minorHAnsi"/>
        </w:rPr>
      </w:pPr>
      <w:r w:rsidRPr="003056FA">
        <w:rPr>
          <w:rFonts w:asciiTheme="minorHAnsi" w:hAnsiTheme="minorHAnsi"/>
        </w:rPr>
        <w:lastRenderedPageBreak/>
        <w:t>Optional Sub Flows</w:t>
      </w:r>
    </w:p>
    <w:p w14:paraId="2E1F77C5" w14:textId="77777777" w:rsidR="00446047" w:rsidRPr="003056FA" w:rsidRDefault="00446047" w:rsidP="00446047">
      <w:pPr>
        <w:rPr>
          <w:rFonts w:asciiTheme="minorHAnsi" w:hAnsiTheme="minorHAnsi"/>
        </w:rPr>
      </w:pPr>
      <w:r w:rsidRPr="003056FA">
        <w:rPr>
          <w:rFonts w:asciiTheme="minorHAnsi" w:hAnsiTheme="minorHAnsi"/>
        </w:rPr>
        <w:t>Customer intrigued after seeing this overview? Ideas for possible sub-flows/drill-downs:</w:t>
      </w:r>
    </w:p>
    <w:tbl>
      <w:tblPr>
        <w:tblStyle w:val="TableGridLight1"/>
        <w:tblW w:w="0" w:type="auto"/>
        <w:tblLook w:val="04A0" w:firstRow="1" w:lastRow="0" w:firstColumn="1" w:lastColumn="0" w:noHBand="0" w:noVBand="1"/>
      </w:tblPr>
      <w:tblGrid>
        <w:gridCol w:w="4577"/>
        <w:gridCol w:w="4773"/>
      </w:tblGrid>
      <w:tr w:rsidR="00446047" w:rsidRPr="003056FA" w14:paraId="43773F10" w14:textId="77777777" w:rsidTr="00497271">
        <w:trPr>
          <w:cantSplit/>
          <w:tblHeader/>
        </w:trPr>
        <w:tc>
          <w:tcPr>
            <w:tcW w:w="4577" w:type="dxa"/>
            <w:shd w:val="clear" w:color="auto" w:fill="D9D9D9" w:themeFill="background1" w:themeFillShade="D9"/>
          </w:tcPr>
          <w:p w14:paraId="08429E28" w14:textId="77777777" w:rsidR="00446047" w:rsidRPr="003056FA" w:rsidRDefault="00446047" w:rsidP="00497271">
            <w:pPr>
              <w:rPr>
                <w:rFonts w:asciiTheme="minorHAnsi" w:hAnsiTheme="minorHAnsi"/>
                <w:b/>
              </w:rPr>
            </w:pPr>
            <w:r w:rsidRPr="003056FA">
              <w:rPr>
                <w:rFonts w:asciiTheme="minorHAnsi" w:hAnsiTheme="minorHAnsi"/>
                <w:b/>
              </w:rPr>
              <w:t>Do</w:t>
            </w:r>
          </w:p>
        </w:tc>
        <w:tc>
          <w:tcPr>
            <w:tcW w:w="4773" w:type="dxa"/>
            <w:shd w:val="clear" w:color="auto" w:fill="D9D9D9" w:themeFill="background1" w:themeFillShade="D9"/>
          </w:tcPr>
          <w:p w14:paraId="7EBA12FC" w14:textId="77777777" w:rsidR="00446047" w:rsidRPr="003056FA" w:rsidRDefault="00446047" w:rsidP="00497271">
            <w:pPr>
              <w:rPr>
                <w:rFonts w:asciiTheme="minorHAnsi" w:hAnsiTheme="minorHAnsi"/>
                <w:b/>
              </w:rPr>
            </w:pPr>
            <w:r w:rsidRPr="003056FA">
              <w:rPr>
                <w:rFonts w:asciiTheme="minorHAnsi" w:hAnsiTheme="minorHAnsi"/>
                <w:b/>
              </w:rPr>
              <w:t>Say</w:t>
            </w:r>
          </w:p>
        </w:tc>
      </w:tr>
      <w:tr w:rsidR="00446047" w:rsidRPr="003056FA" w14:paraId="5958C27F" w14:textId="77777777" w:rsidTr="00497271">
        <w:trPr>
          <w:cantSplit/>
        </w:trPr>
        <w:tc>
          <w:tcPr>
            <w:tcW w:w="4577" w:type="dxa"/>
          </w:tcPr>
          <w:p w14:paraId="1187D9AE" w14:textId="7C0464D0" w:rsidR="00446047" w:rsidRPr="003056FA" w:rsidRDefault="003178FE" w:rsidP="003178FE">
            <w:pPr>
              <w:pStyle w:val="tablebullet"/>
              <w:rPr>
                <w:rFonts w:asciiTheme="minorHAnsi" w:hAnsiTheme="minorHAnsi"/>
              </w:rPr>
            </w:pPr>
            <w:r w:rsidRPr="003056FA">
              <w:rPr>
                <w:rFonts w:asciiTheme="minorHAnsi" w:hAnsiTheme="minorHAnsi"/>
              </w:rPr>
              <w:t xml:space="preserve">Chat with agent after submitting “Request for eLetter for </w:t>
            </w:r>
            <w:r w:rsidR="00E14FF2" w:rsidRPr="003056FA">
              <w:rPr>
                <w:rFonts w:asciiTheme="minorHAnsi" w:hAnsiTheme="minorHAnsi"/>
              </w:rPr>
              <w:t>passport application</w:t>
            </w:r>
            <w:r w:rsidRPr="003056FA">
              <w:rPr>
                <w:rFonts w:asciiTheme="minorHAnsi" w:hAnsiTheme="minorHAnsi"/>
              </w:rPr>
              <w:t>”.    Story is that employee will be traveling to multiple countries and needs to know if multiple eLetters will be required or if one can be created for Romania and China.</w:t>
            </w:r>
            <w:r w:rsidR="00DD338B" w:rsidRPr="003056FA">
              <w:rPr>
                <w:rFonts w:asciiTheme="minorHAnsi" w:hAnsiTheme="minorHAnsi"/>
              </w:rPr>
              <w:t xml:space="preserve"> (See ESS quick flow)</w:t>
            </w:r>
          </w:p>
          <w:p w14:paraId="28D995A6" w14:textId="71009A35" w:rsidR="00DD338B" w:rsidRPr="003056FA" w:rsidRDefault="00DD338B" w:rsidP="003178FE">
            <w:pPr>
              <w:pStyle w:val="tablebullet"/>
              <w:rPr>
                <w:rFonts w:asciiTheme="minorHAnsi" w:hAnsiTheme="minorHAnsi"/>
              </w:rPr>
            </w:pPr>
            <w:r w:rsidRPr="003056FA">
              <w:rPr>
                <w:rFonts w:asciiTheme="minorHAnsi" w:hAnsiTheme="minorHAnsi"/>
              </w:rPr>
              <w:t>Employee satisfaction survey for HR requests (see ESS quick flow)</w:t>
            </w:r>
          </w:p>
          <w:p w14:paraId="394AE230" w14:textId="77777777" w:rsidR="00DD338B" w:rsidRPr="003056FA" w:rsidRDefault="00DD338B" w:rsidP="003178FE">
            <w:pPr>
              <w:pStyle w:val="tablebullet"/>
              <w:rPr>
                <w:rFonts w:asciiTheme="minorHAnsi" w:hAnsiTheme="minorHAnsi"/>
              </w:rPr>
            </w:pPr>
            <w:r w:rsidRPr="003056FA">
              <w:rPr>
                <w:rFonts w:asciiTheme="minorHAnsi" w:hAnsiTheme="minorHAnsi"/>
              </w:rPr>
              <w:t>Public request (see ESS quick flow)</w:t>
            </w:r>
          </w:p>
          <w:p w14:paraId="50BB29D8" w14:textId="59168009" w:rsidR="001D35DB" w:rsidRPr="003056FA" w:rsidRDefault="001D35DB" w:rsidP="00B440F2">
            <w:pPr>
              <w:pStyle w:val="tablebullet"/>
              <w:numPr>
                <w:ilvl w:val="0"/>
                <w:numId w:val="0"/>
              </w:numPr>
              <w:ind w:left="720" w:hanging="360"/>
              <w:rPr>
                <w:rFonts w:asciiTheme="minorHAnsi" w:hAnsiTheme="minorHAnsi"/>
              </w:rPr>
            </w:pPr>
          </w:p>
        </w:tc>
        <w:tc>
          <w:tcPr>
            <w:tcW w:w="4773" w:type="dxa"/>
          </w:tcPr>
          <w:p w14:paraId="2E0F912A" w14:textId="77777777" w:rsidR="00446047" w:rsidRPr="003056FA" w:rsidRDefault="003178FE" w:rsidP="003178FE">
            <w:pPr>
              <w:pStyle w:val="tablebullet"/>
              <w:rPr>
                <w:rFonts w:asciiTheme="minorHAnsi" w:hAnsiTheme="minorHAnsi"/>
              </w:rPr>
            </w:pPr>
            <w:r w:rsidRPr="003056FA">
              <w:rPr>
                <w:rFonts w:asciiTheme="minorHAnsi" w:hAnsiTheme="minorHAnsi"/>
              </w:rPr>
              <w:t>Chat support provides real-time interaction between the employee and the HR service desk but allows the service desk agent to service multiple employees at the same time, increasing efficiency and customer satisfaction.</w:t>
            </w:r>
          </w:p>
          <w:p w14:paraId="76B88443" w14:textId="77777777" w:rsidR="00927C8C" w:rsidRPr="003056FA" w:rsidRDefault="00927C8C" w:rsidP="00927C8C">
            <w:pPr>
              <w:pStyle w:val="tablebullet"/>
              <w:numPr>
                <w:ilvl w:val="0"/>
                <w:numId w:val="0"/>
              </w:numPr>
              <w:ind w:left="720"/>
              <w:rPr>
                <w:rFonts w:asciiTheme="minorHAnsi" w:hAnsiTheme="minorHAnsi"/>
              </w:rPr>
            </w:pPr>
          </w:p>
          <w:p w14:paraId="1CED4539" w14:textId="77777777" w:rsidR="00DD338B" w:rsidRPr="003056FA" w:rsidRDefault="00DD338B" w:rsidP="003178FE">
            <w:pPr>
              <w:pStyle w:val="tablebullet"/>
              <w:rPr>
                <w:rFonts w:asciiTheme="minorHAnsi" w:hAnsiTheme="minorHAnsi"/>
              </w:rPr>
            </w:pPr>
            <w:r w:rsidRPr="003056FA">
              <w:rPr>
                <w:rFonts w:asciiTheme="minorHAnsi" w:hAnsiTheme="minorHAnsi"/>
              </w:rPr>
              <w:t>Monitor employee satisfaction with surveys to identify opportunities for improvement.</w:t>
            </w:r>
          </w:p>
          <w:p w14:paraId="374125ED" w14:textId="75B76724" w:rsidR="001D35DB" w:rsidRPr="003056FA" w:rsidRDefault="00DD338B" w:rsidP="00B440F2">
            <w:pPr>
              <w:pStyle w:val="tablebullet"/>
              <w:rPr>
                <w:rFonts w:asciiTheme="minorHAnsi" w:hAnsiTheme="minorHAnsi"/>
              </w:rPr>
            </w:pPr>
            <w:r w:rsidRPr="003056FA">
              <w:rPr>
                <w:rFonts w:asciiTheme="minorHAnsi" w:hAnsiTheme="minorHAnsi"/>
              </w:rPr>
              <w:t>Users can monitor other’s requests for common issues that are not unique to a given employee</w:t>
            </w:r>
            <w:r w:rsidR="00925908" w:rsidRPr="003056FA">
              <w:rPr>
                <w:rFonts w:asciiTheme="minorHAnsi" w:hAnsiTheme="minorHAnsi"/>
              </w:rPr>
              <w:t xml:space="preserve"> decreasing redundant requests for better efficiency</w:t>
            </w:r>
          </w:p>
        </w:tc>
      </w:tr>
    </w:tbl>
    <w:p w14:paraId="3D2A7454" w14:textId="77777777" w:rsidR="00446047" w:rsidRPr="003056FA" w:rsidRDefault="00446047" w:rsidP="00446047">
      <w:pPr>
        <w:rPr>
          <w:rFonts w:asciiTheme="minorHAnsi" w:hAnsiTheme="minorHAnsi"/>
        </w:rPr>
      </w:pPr>
    </w:p>
    <w:p w14:paraId="00DDA40C" w14:textId="77777777" w:rsidR="00446047" w:rsidRPr="003056FA" w:rsidRDefault="00446047" w:rsidP="00446047">
      <w:pPr>
        <w:pStyle w:val="Heading1"/>
        <w:rPr>
          <w:rFonts w:asciiTheme="minorHAnsi" w:hAnsiTheme="minorHAnsi"/>
        </w:rPr>
      </w:pPr>
      <w:r w:rsidRPr="003056FA">
        <w:rPr>
          <w:rFonts w:asciiTheme="minorHAnsi" w:hAnsiTheme="minorHAnsi"/>
        </w:rPr>
        <w:t>Demo Preparation</w:t>
      </w:r>
    </w:p>
    <w:p w14:paraId="51EB15EF" w14:textId="77777777" w:rsidR="00446047" w:rsidRPr="003056FA" w:rsidRDefault="00446047" w:rsidP="00446047">
      <w:pPr>
        <w:rPr>
          <w:rFonts w:asciiTheme="minorHAnsi" w:hAnsiTheme="minorHAnsi"/>
        </w:rPr>
      </w:pPr>
      <w:r w:rsidRPr="003056FA">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3021E02D" w14:textId="77777777" w:rsidR="006C286D" w:rsidRPr="003056FA" w:rsidRDefault="006C286D" w:rsidP="006C286D">
      <w:pPr>
        <w:pStyle w:val="Heading2"/>
        <w:rPr>
          <w:rFonts w:asciiTheme="minorHAnsi" w:hAnsiTheme="minorHAnsi"/>
        </w:rPr>
      </w:pPr>
      <w:r w:rsidRPr="003056FA">
        <w:rPr>
          <w:rFonts w:asciiTheme="minorHAnsi" w:hAnsiTheme="minorHAnsi"/>
        </w:rPr>
        <w:t>Initial Set-up</w:t>
      </w:r>
    </w:p>
    <w:p w14:paraId="06BA96E4" w14:textId="0C096513" w:rsidR="002829A4" w:rsidRPr="003056FA" w:rsidRDefault="00F11DD4" w:rsidP="00B378D7">
      <w:pPr>
        <w:pStyle w:val="ListParagraph"/>
        <w:numPr>
          <w:ilvl w:val="0"/>
          <w:numId w:val="38"/>
        </w:numPr>
        <w:spacing w:before="0" w:after="160" w:line="259" w:lineRule="auto"/>
        <w:rPr>
          <w:rFonts w:asciiTheme="minorHAnsi" w:hAnsiTheme="minorHAnsi"/>
        </w:rPr>
      </w:pPr>
      <w:r w:rsidRPr="003056FA">
        <w:rPr>
          <w:rFonts w:asciiTheme="minorHAnsi" w:hAnsiTheme="minorHAnsi"/>
        </w:rPr>
        <w:t xml:space="preserve">Create a new view in the Request module for “HR Requests” with a filter for </w:t>
      </w:r>
      <w:r w:rsidR="00B378D7" w:rsidRPr="003056FA">
        <w:rPr>
          <w:rFonts w:asciiTheme="minorHAnsi" w:hAnsiTheme="minorHAnsi"/>
        </w:rPr>
        <w:t xml:space="preserve">Active=YES and </w:t>
      </w:r>
      <w:r w:rsidRPr="003056FA">
        <w:rPr>
          <w:rFonts w:asciiTheme="minorHAnsi" w:hAnsiTheme="minorHAnsi"/>
        </w:rPr>
        <w:t>Req</w:t>
      </w:r>
      <w:r w:rsidR="00803609" w:rsidRPr="003056FA">
        <w:rPr>
          <w:rFonts w:asciiTheme="minorHAnsi" w:hAnsiTheme="minorHAnsi"/>
        </w:rPr>
        <w:t>uest Type</w:t>
      </w:r>
      <w:r w:rsidR="00B378D7" w:rsidRPr="003056FA">
        <w:rPr>
          <w:rFonts w:asciiTheme="minorHAnsi" w:hAnsiTheme="minorHAnsi"/>
        </w:rPr>
        <w:t>=</w:t>
      </w:r>
      <w:r w:rsidR="00803609" w:rsidRPr="003056FA">
        <w:rPr>
          <w:rFonts w:asciiTheme="minorHAnsi" w:hAnsiTheme="minorHAnsi"/>
        </w:rPr>
        <w:t xml:space="preserve"> HR Support Request and save it as a Public view.</w:t>
      </w:r>
      <w:r w:rsidR="001854A0">
        <w:rPr>
          <w:rFonts w:asciiTheme="minorHAnsi" w:hAnsiTheme="minorHAnsi"/>
        </w:rPr>
        <w:t xml:space="preserve">  </w:t>
      </w:r>
      <w:ins w:id="14" w:author="borovsky" w:date="2018-02-02T17:09:00Z">
        <w:r w:rsidR="001854A0">
          <w:rPr>
            <w:rFonts w:asciiTheme="minorHAnsi" w:hAnsiTheme="minorHAnsi"/>
          </w:rPr>
          <w:t>(done with imported tenant)</w:t>
        </w:r>
      </w:ins>
    </w:p>
    <w:p w14:paraId="2EC9E73C" w14:textId="7BB0F616" w:rsidR="005413EB" w:rsidRPr="003056FA" w:rsidRDefault="00136D44" w:rsidP="00BF0679">
      <w:pPr>
        <w:pStyle w:val="ListParagraph"/>
        <w:numPr>
          <w:ilvl w:val="0"/>
          <w:numId w:val="38"/>
        </w:numPr>
        <w:spacing w:before="0" w:after="160" w:line="259" w:lineRule="auto"/>
        <w:rPr>
          <w:rFonts w:asciiTheme="minorHAnsi" w:hAnsiTheme="minorHAnsi"/>
        </w:rPr>
      </w:pPr>
      <w:r w:rsidRPr="003056FA">
        <w:rPr>
          <w:rFonts w:asciiTheme="minorHAnsi" w:hAnsiTheme="minorHAnsi"/>
        </w:rPr>
        <w:t>Create a functional (</w:t>
      </w:r>
      <w:r w:rsidR="004F7862" w:rsidRPr="003056FA">
        <w:rPr>
          <w:rFonts w:asciiTheme="minorHAnsi" w:hAnsiTheme="minorHAnsi"/>
        </w:rPr>
        <w:t>assignment</w:t>
      </w:r>
      <w:r w:rsidRPr="003056FA">
        <w:rPr>
          <w:rFonts w:asciiTheme="minorHAnsi" w:hAnsiTheme="minorHAnsi"/>
        </w:rPr>
        <w:t>)</w:t>
      </w:r>
      <w:r w:rsidR="004F7862" w:rsidRPr="003056FA">
        <w:rPr>
          <w:rFonts w:asciiTheme="minorHAnsi" w:hAnsiTheme="minorHAnsi"/>
        </w:rPr>
        <w:t xml:space="preserve"> group for “Payroll” and</w:t>
      </w:r>
      <w:r w:rsidR="005413EB" w:rsidRPr="003056FA">
        <w:rPr>
          <w:rFonts w:asciiTheme="minorHAnsi" w:hAnsiTheme="minorHAnsi"/>
        </w:rPr>
        <w:t xml:space="preserve"> add yourself</w:t>
      </w:r>
      <w:r w:rsidRPr="003056FA">
        <w:rPr>
          <w:rFonts w:asciiTheme="minorHAnsi" w:hAnsiTheme="minorHAnsi"/>
        </w:rPr>
        <w:t xml:space="preserve"> (Jennifer.falconmf)</w:t>
      </w:r>
      <w:r w:rsidR="005413EB" w:rsidRPr="003056FA">
        <w:rPr>
          <w:rFonts w:asciiTheme="minorHAnsi" w:hAnsiTheme="minorHAnsi"/>
        </w:rPr>
        <w:t xml:space="preserve"> </w:t>
      </w:r>
      <w:r w:rsidRPr="003056FA">
        <w:rPr>
          <w:rFonts w:asciiTheme="minorHAnsi" w:hAnsiTheme="minorHAnsi"/>
        </w:rPr>
        <w:t xml:space="preserve">and John.Grynberghr </w:t>
      </w:r>
      <w:r w:rsidR="005413EB" w:rsidRPr="003056FA">
        <w:rPr>
          <w:rFonts w:asciiTheme="minorHAnsi" w:hAnsiTheme="minorHAnsi"/>
        </w:rPr>
        <w:t>to that group</w:t>
      </w:r>
    </w:p>
    <w:p w14:paraId="341E0755" w14:textId="3FF0483D" w:rsidR="00136D44" w:rsidRPr="003056FA" w:rsidRDefault="00136D44" w:rsidP="00A66BA6">
      <w:pPr>
        <w:pStyle w:val="ListParagraph"/>
        <w:numPr>
          <w:ilvl w:val="0"/>
          <w:numId w:val="38"/>
        </w:numPr>
        <w:spacing w:before="0" w:after="160" w:line="259" w:lineRule="auto"/>
        <w:rPr>
          <w:rFonts w:asciiTheme="minorHAnsi" w:hAnsiTheme="minorHAnsi"/>
        </w:rPr>
      </w:pPr>
      <w:r w:rsidRPr="003056FA">
        <w:rPr>
          <w:rFonts w:asciiTheme="minorHAnsi" w:hAnsiTheme="minorHAnsi"/>
        </w:rPr>
        <w:t>Modify the “Request eLetter for passport application” offering to specify Service=Employee and Service Desk group=Human Resources as default values to show auto-assignment.</w:t>
      </w:r>
      <w:ins w:id="15" w:author="borovsky" w:date="2018-02-02T17:09:00Z">
        <w:r w:rsidR="001854A0">
          <w:rPr>
            <w:rFonts w:asciiTheme="minorHAnsi" w:hAnsiTheme="minorHAnsi"/>
          </w:rPr>
          <w:t xml:space="preserve"> </w:t>
        </w:r>
      </w:ins>
      <w:ins w:id="16" w:author="borovsky" w:date="2018-02-02T17:36:00Z">
        <w:r w:rsidR="00A66BA6" w:rsidRPr="00A66BA6">
          <w:rPr>
            <w:rFonts w:asciiTheme="minorHAnsi" w:hAnsiTheme="minorHAnsi"/>
          </w:rPr>
          <w:t>(done with imported tenant)</w:t>
        </w:r>
      </w:ins>
    </w:p>
    <w:p w14:paraId="1D8F9CA0" w14:textId="12A973D5" w:rsidR="005413EB" w:rsidRPr="003056FA" w:rsidRDefault="005413EB" w:rsidP="005413EB">
      <w:pPr>
        <w:pStyle w:val="ListParagraph"/>
        <w:numPr>
          <w:ilvl w:val="0"/>
          <w:numId w:val="38"/>
        </w:numPr>
        <w:spacing w:before="0" w:after="160" w:line="259" w:lineRule="auto"/>
        <w:rPr>
          <w:rFonts w:asciiTheme="minorHAnsi" w:hAnsiTheme="minorHAnsi"/>
        </w:rPr>
      </w:pPr>
      <w:r w:rsidRPr="003056FA">
        <w:rPr>
          <w:rFonts w:asciiTheme="minorHAnsi" w:hAnsiTheme="minorHAnsi"/>
        </w:rPr>
        <w:t>Modify the “Have question with payroll?” offering to default Service=Payroll and Service Desk group=Payroll.</w:t>
      </w:r>
      <w:ins w:id="17" w:author="borovsky" w:date="2018-02-02T17:36:00Z">
        <w:r w:rsidR="00A66BA6">
          <w:rPr>
            <w:rFonts w:asciiTheme="minorHAnsi" w:hAnsiTheme="minorHAnsi"/>
          </w:rPr>
          <w:t xml:space="preserve"> </w:t>
        </w:r>
        <w:r w:rsidR="00A66BA6" w:rsidRPr="00A66BA6">
          <w:rPr>
            <w:rFonts w:asciiTheme="minorHAnsi" w:hAnsiTheme="minorHAnsi"/>
          </w:rPr>
          <w:t>(done with imported tenant)</w:t>
        </w:r>
      </w:ins>
    </w:p>
    <w:p w14:paraId="5728862F" w14:textId="269B81D0" w:rsidR="00136D44" w:rsidRPr="003056FA" w:rsidRDefault="00136D44" w:rsidP="00136D44">
      <w:pPr>
        <w:pStyle w:val="ListParagraph"/>
        <w:numPr>
          <w:ilvl w:val="0"/>
          <w:numId w:val="38"/>
        </w:numPr>
        <w:spacing w:before="0" w:after="160" w:line="259" w:lineRule="auto"/>
        <w:rPr>
          <w:rFonts w:asciiTheme="minorHAnsi" w:hAnsiTheme="minorHAnsi"/>
        </w:rPr>
      </w:pPr>
      <w:r w:rsidRPr="003056FA">
        <w:rPr>
          <w:rFonts w:asciiTheme="minorHAnsi" w:hAnsiTheme="minorHAnsi"/>
        </w:rPr>
        <w:t>Modify the Check leave eligibility offering to have default values of Service=Employee and Service Desk group = Human Resources Group</w:t>
      </w:r>
      <w:ins w:id="18" w:author="borovsky" w:date="2018-02-02T17:37:00Z">
        <w:r w:rsidR="00A66BA6">
          <w:rPr>
            <w:rFonts w:asciiTheme="minorHAnsi" w:hAnsiTheme="minorHAnsi"/>
          </w:rPr>
          <w:t xml:space="preserve"> </w:t>
        </w:r>
        <w:r w:rsidR="00A66BA6" w:rsidRPr="00A66BA6">
          <w:rPr>
            <w:rFonts w:asciiTheme="minorHAnsi" w:hAnsiTheme="minorHAnsi"/>
          </w:rPr>
          <w:t>(done with imported tenant)</w:t>
        </w:r>
      </w:ins>
    </w:p>
    <w:p w14:paraId="1A74CC9D" w14:textId="6A7EED1C" w:rsidR="004F7862" w:rsidRPr="003056FA" w:rsidRDefault="005413EB" w:rsidP="00BF0679">
      <w:pPr>
        <w:pStyle w:val="ListParagraph"/>
        <w:numPr>
          <w:ilvl w:val="0"/>
          <w:numId w:val="38"/>
        </w:numPr>
        <w:spacing w:before="0" w:after="160" w:line="259" w:lineRule="auto"/>
        <w:rPr>
          <w:rFonts w:asciiTheme="minorHAnsi" w:hAnsiTheme="minorHAnsi"/>
        </w:rPr>
      </w:pPr>
      <w:r w:rsidRPr="003056FA">
        <w:rPr>
          <w:rFonts w:asciiTheme="minorHAnsi" w:hAnsiTheme="minorHAnsi"/>
        </w:rPr>
        <w:t>Create a</w:t>
      </w:r>
      <w:r w:rsidR="004F7862" w:rsidRPr="003056FA">
        <w:rPr>
          <w:rFonts w:asciiTheme="minorHAnsi" w:hAnsiTheme="minorHAnsi"/>
        </w:rPr>
        <w:t xml:space="preserve"> request </w:t>
      </w:r>
      <w:r w:rsidRPr="003056FA">
        <w:rPr>
          <w:rFonts w:asciiTheme="minorHAnsi" w:hAnsiTheme="minorHAnsi"/>
        </w:rPr>
        <w:t>for offering “Have question with payroll?”</w:t>
      </w:r>
    </w:p>
    <w:p w14:paraId="39C558D9" w14:textId="291DD9B7" w:rsidR="00566521" w:rsidRPr="003056FA" w:rsidRDefault="00566521" w:rsidP="002829A4">
      <w:pPr>
        <w:pStyle w:val="ListBullet"/>
        <w:numPr>
          <w:ilvl w:val="0"/>
          <w:numId w:val="0"/>
        </w:numPr>
        <w:ind w:left="360" w:hanging="360"/>
        <w:rPr>
          <w:rFonts w:asciiTheme="minorHAnsi" w:hAnsiTheme="minorHAnsi"/>
        </w:rPr>
      </w:pPr>
    </w:p>
    <w:p w14:paraId="318B3C3B" w14:textId="35AE8363" w:rsidR="006C286D" w:rsidRPr="003056FA" w:rsidRDefault="00446047" w:rsidP="006C286D">
      <w:pPr>
        <w:pStyle w:val="Heading2"/>
        <w:rPr>
          <w:rFonts w:asciiTheme="minorHAnsi" w:hAnsiTheme="minorHAnsi"/>
        </w:rPr>
      </w:pPr>
      <w:r w:rsidRPr="003056FA">
        <w:rPr>
          <w:rFonts w:asciiTheme="minorHAnsi" w:hAnsiTheme="minorHAnsi"/>
        </w:rPr>
        <w:t>Per</w:t>
      </w:r>
      <w:r w:rsidR="006C286D" w:rsidRPr="003056FA">
        <w:rPr>
          <w:rFonts w:asciiTheme="minorHAnsi" w:hAnsiTheme="minorHAnsi"/>
        </w:rPr>
        <w:t>-demo Checklist (in addition to above)</w:t>
      </w:r>
    </w:p>
    <w:p w14:paraId="03599C07" w14:textId="473028AC" w:rsidR="00566521" w:rsidRPr="003056FA" w:rsidRDefault="00A97C89" w:rsidP="00566521">
      <w:pPr>
        <w:pStyle w:val="ListBullet"/>
        <w:rPr>
          <w:rFonts w:asciiTheme="minorHAnsi" w:hAnsiTheme="minorHAnsi"/>
        </w:rPr>
      </w:pPr>
      <w:r w:rsidRPr="003056FA">
        <w:rPr>
          <w:rFonts w:asciiTheme="minorHAnsi" w:hAnsiTheme="minorHAnsi"/>
        </w:rPr>
        <w:t xml:space="preserve">Remove ‘helpful’ flag from </w:t>
      </w:r>
      <w:r w:rsidR="00F11DD4" w:rsidRPr="003056FA">
        <w:rPr>
          <w:rFonts w:asciiTheme="minorHAnsi" w:hAnsiTheme="minorHAnsi"/>
        </w:rPr>
        <w:t>FMLA</w:t>
      </w:r>
      <w:r w:rsidRPr="003056FA">
        <w:rPr>
          <w:rFonts w:asciiTheme="minorHAnsi" w:hAnsiTheme="minorHAnsi"/>
        </w:rPr>
        <w:t xml:space="preserve"> article</w:t>
      </w:r>
    </w:p>
    <w:sectPr w:rsidR="00566521" w:rsidRPr="003056FA" w:rsidSect="00416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C2674" w14:textId="77777777" w:rsidR="00A920C7" w:rsidRDefault="00A920C7" w:rsidP="008F3B4E">
      <w:r>
        <w:separator/>
      </w:r>
    </w:p>
  </w:endnote>
  <w:endnote w:type="continuationSeparator" w:id="0">
    <w:p w14:paraId="49857179" w14:textId="77777777" w:rsidR="00A920C7" w:rsidRDefault="00A920C7"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HP Simplified">
    <w:panose1 w:val="020B0604020204020204"/>
    <w:charset w:val="CC"/>
    <w:family w:val="swiss"/>
    <w:pitch w:val="variable"/>
    <w:sig w:usb0="A00002FF" w:usb1="5000205B"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035242"/>
      <w:docPartObj>
        <w:docPartGallery w:val="Page Numbers (Bottom of Page)"/>
        <w:docPartUnique/>
      </w:docPartObj>
    </w:sdtPr>
    <w:sdtEndPr/>
    <w:sdtContent>
      <w:p w14:paraId="06F3D86F" w14:textId="34D7C87B" w:rsidR="00763B4E" w:rsidRPr="00AB1CF4" w:rsidRDefault="00763B4E" w:rsidP="00AB1CF4">
        <w:pPr>
          <w:pStyle w:val="Footer"/>
        </w:pPr>
        <w:r w:rsidRPr="00AB1CF4">
          <w:fldChar w:fldCharType="begin"/>
        </w:r>
        <w:r w:rsidRPr="00AB1CF4">
          <w:instrText xml:space="preserve"> PAGE   \* MERGEFORMAT </w:instrText>
        </w:r>
        <w:r w:rsidRPr="00AB1CF4">
          <w:fldChar w:fldCharType="separate"/>
        </w:r>
        <w:r w:rsidR="007903E3">
          <w:rPr>
            <w:noProof/>
          </w:rPr>
          <w:t>2</w:t>
        </w:r>
        <w:r w:rsidRPr="00AB1CF4">
          <w:fldChar w:fldCharType="end"/>
        </w:r>
        <w:r w:rsidRPr="00AB1CF4">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113F7" w14:textId="77777777" w:rsidR="00A920C7" w:rsidRDefault="00A920C7" w:rsidP="008F3B4E">
      <w:r>
        <w:separator/>
      </w:r>
    </w:p>
  </w:footnote>
  <w:footnote w:type="continuationSeparator" w:id="0">
    <w:p w14:paraId="17AD22C7" w14:textId="77777777" w:rsidR="00A920C7" w:rsidRDefault="00A920C7"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FE1E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A3B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382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38CB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6C49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1E61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241F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A009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F843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9A70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1E560C"/>
    <w:multiLevelType w:val="hybridMultilevel"/>
    <w:tmpl w:val="26B4211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8605A"/>
    <w:multiLevelType w:val="hybridMultilevel"/>
    <w:tmpl w:val="5D0E4D58"/>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7D566E"/>
    <w:multiLevelType w:val="hybridMultilevel"/>
    <w:tmpl w:val="9B4090F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15:restartNumberingAfterBreak="0">
    <w:nsid w:val="215A3CA7"/>
    <w:multiLevelType w:val="hybridMultilevel"/>
    <w:tmpl w:val="4A84175C"/>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207CF"/>
    <w:multiLevelType w:val="hybridMultilevel"/>
    <w:tmpl w:val="4D02B5F6"/>
    <w:lvl w:ilvl="0" w:tplc="1E3C55AC">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F50C9"/>
    <w:multiLevelType w:val="hybridMultilevel"/>
    <w:tmpl w:val="C9C8A15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B6E3D"/>
    <w:multiLevelType w:val="hybridMultilevel"/>
    <w:tmpl w:val="AF3C20E6"/>
    <w:lvl w:ilvl="0" w:tplc="C6621428">
      <w:numFmt w:val="bullet"/>
      <w:lvlText w:val="-"/>
      <w:lvlJc w:val="left"/>
      <w:pPr>
        <w:ind w:left="720" w:hanging="360"/>
      </w:pPr>
      <w:rPr>
        <w:rFonts w:ascii="HP Simplified" w:eastAsiaTheme="minorHAnsi" w:hAnsi="HP Simplifie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64DE7"/>
    <w:multiLevelType w:val="hybridMultilevel"/>
    <w:tmpl w:val="BEE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0157C"/>
    <w:multiLevelType w:val="hybridMultilevel"/>
    <w:tmpl w:val="B75CEAEA"/>
    <w:lvl w:ilvl="0" w:tplc="51B4E184">
      <w:start w:val="1"/>
      <w:numFmt w:val="bullet"/>
      <w:lvlText w:val="-"/>
      <w:lvlJc w:val="left"/>
      <w:pPr>
        <w:ind w:left="644" w:hanging="360"/>
      </w:pPr>
      <w:rPr>
        <w:rFonts w:ascii="HP Simplified" w:eastAsiaTheme="minorHAnsi" w:hAnsi="HP Simplified"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91C2BBC"/>
    <w:multiLevelType w:val="hybridMultilevel"/>
    <w:tmpl w:val="BAC2441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1" w15:restartNumberingAfterBreak="0">
    <w:nsid w:val="3CCC0FDF"/>
    <w:multiLevelType w:val="hybridMultilevel"/>
    <w:tmpl w:val="BE44E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57441"/>
    <w:multiLevelType w:val="hybridMultilevel"/>
    <w:tmpl w:val="EDEE6D48"/>
    <w:lvl w:ilvl="0" w:tplc="04090001">
      <w:start w:val="1"/>
      <w:numFmt w:val="bullet"/>
      <w:lvlText w:val=""/>
      <w:lvlJc w:val="left"/>
      <w:pPr>
        <w:ind w:left="720" w:hanging="360"/>
      </w:pPr>
      <w:rPr>
        <w:rFonts w:ascii="Symbol" w:hAnsi="Symbol" w:hint="default"/>
      </w:rPr>
    </w:lvl>
    <w:lvl w:ilvl="1" w:tplc="06AC4DD0">
      <w:numFmt w:val="bullet"/>
      <w:lvlText w:val="•"/>
      <w:lvlJc w:val="left"/>
      <w:pPr>
        <w:ind w:left="1800" w:hanging="720"/>
      </w:pPr>
      <w:rPr>
        <w:rFonts w:ascii="HP Simplified" w:eastAsiaTheme="minorHAnsi" w:hAnsi="HP Simplifi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E12F3"/>
    <w:multiLevelType w:val="hybridMultilevel"/>
    <w:tmpl w:val="3C92F82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45743"/>
    <w:multiLevelType w:val="hybridMultilevel"/>
    <w:tmpl w:val="FDD45D5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1133B"/>
    <w:multiLevelType w:val="hybridMultilevel"/>
    <w:tmpl w:val="D80C05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555515"/>
    <w:multiLevelType w:val="hybridMultilevel"/>
    <w:tmpl w:val="B928B8F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8"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A13CDA"/>
    <w:multiLevelType w:val="hybridMultilevel"/>
    <w:tmpl w:val="EBE09784"/>
    <w:lvl w:ilvl="0" w:tplc="1E3C55A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B1881"/>
    <w:multiLevelType w:val="hybridMultilevel"/>
    <w:tmpl w:val="69C65E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A60695"/>
    <w:multiLevelType w:val="hybridMultilevel"/>
    <w:tmpl w:val="4F7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B65BF"/>
    <w:multiLevelType w:val="hybridMultilevel"/>
    <w:tmpl w:val="3468C4E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5305"/>
    <w:multiLevelType w:val="hybridMultilevel"/>
    <w:tmpl w:val="31E21300"/>
    <w:lvl w:ilvl="0" w:tplc="27568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72BFC"/>
    <w:multiLevelType w:val="hybridMultilevel"/>
    <w:tmpl w:val="B8E6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A60B6"/>
    <w:multiLevelType w:val="hybridMultilevel"/>
    <w:tmpl w:val="7A2A20B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AB4F8E"/>
    <w:multiLevelType w:val="hybridMultilevel"/>
    <w:tmpl w:val="6442C6D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92D02"/>
    <w:multiLevelType w:val="hybridMultilevel"/>
    <w:tmpl w:val="D0C6F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082098"/>
    <w:multiLevelType w:val="hybridMultilevel"/>
    <w:tmpl w:val="7A8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401E6"/>
    <w:multiLevelType w:val="hybridMultilevel"/>
    <w:tmpl w:val="F10A9E3A"/>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19"/>
  </w:num>
  <w:num w:numId="4">
    <w:abstractNumId w:val="11"/>
  </w:num>
  <w:num w:numId="5">
    <w:abstractNumId w:val="32"/>
  </w:num>
  <w:num w:numId="6">
    <w:abstractNumId w:val="40"/>
  </w:num>
  <w:num w:numId="7">
    <w:abstractNumId w:val="25"/>
  </w:num>
  <w:num w:numId="8">
    <w:abstractNumId w:val="14"/>
  </w:num>
  <w:num w:numId="9">
    <w:abstractNumId w:val="16"/>
  </w:num>
  <w:num w:numId="10">
    <w:abstractNumId w:val="12"/>
  </w:num>
  <w:num w:numId="11">
    <w:abstractNumId w:val="24"/>
  </w:num>
  <w:num w:numId="12">
    <w:abstractNumId w:val="38"/>
  </w:num>
  <w:num w:numId="13">
    <w:abstractNumId w:val="10"/>
  </w:num>
  <w:num w:numId="14">
    <w:abstractNumId w:val="36"/>
  </w:num>
  <w:num w:numId="15">
    <w:abstractNumId w:val="35"/>
  </w:num>
  <w:num w:numId="16">
    <w:abstractNumId w:val="22"/>
  </w:num>
  <w:num w:numId="17">
    <w:abstractNumId w:val="31"/>
  </w:num>
  <w:num w:numId="18">
    <w:abstractNumId w:val="39"/>
  </w:num>
  <w:num w:numId="19">
    <w:abstractNumId w:val="3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5"/>
  </w:num>
  <w:num w:numId="31">
    <w:abstractNumId w:val="15"/>
  </w:num>
  <w:num w:numId="32">
    <w:abstractNumId w:val="15"/>
  </w:num>
  <w:num w:numId="33">
    <w:abstractNumId w:val="15"/>
  </w:num>
  <w:num w:numId="34">
    <w:abstractNumId w:val="17"/>
  </w:num>
  <w:num w:numId="35">
    <w:abstractNumId w:val="21"/>
  </w:num>
  <w:num w:numId="36">
    <w:abstractNumId w:val="27"/>
  </w:num>
  <w:num w:numId="37">
    <w:abstractNumId w:val="18"/>
  </w:num>
  <w:num w:numId="38">
    <w:abstractNumId w:val="30"/>
  </w:num>
  <w:num w:numId="39">
    <w:abstractNumId w:val="26"/>
  </w:num>
  <w:num w:numId="40">
    <w:abstractNumId w:val="33"/>
  </w:num>
  <w:num w:numId="41">
    <w:abstractNumId w:val="29"/>
  </w:num>
  <w:num w:numId="42">
    <w:abstractNumId w:val="15"/>
  </w:num>
  <w:num w:numId="43">
    <w:abstractNumId w:val="29"/>
    <w:lvlOverride w:ilvl="0">
      <w:startOverride w:val="1"/>
    </w:lvlOverride>
  </w:num>
  <w:num w:numId="44">
    <w:abstractNumId w:val="34"/>
  </w:num>
  <w:num w:numId="45">
    <w:abstractNumId w:val="13"/>
  </w:num>
  <w:num w:numId="46">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ovsky">
    <w15:presenceInfo w15:providerId="None" w15:userId="borov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Move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E"/>
    <w:rsid w:val="0000272E"/>
    <w:rsid w:val="00002AA2"/>
    <w:rsid w:val="00023421"/>
    <w:rsid w:val="000251E1"/>
    <w:rsid w:val="00035896"/>
    <w:rsid w:val="0004108B"/>
    <w:rsid w:val="00051722"/>
    <w:rsid w:val="00054293"/>
    <w:rsid w:val="00066D20"/>
    <w:rsid w:val="0008042C"/>
    <w:rsid w:val="000915C8"/>
    <w:rsid w:val="00093806"/>
    <w:rsid w:val="000A13E2"/>
    <w:rsid w:val="000A1433"/>
    <w:rsid w:val="000A4B0A"/>
    <w:rsid w:val="000B27B6"/>
    <w:rsid w:val="000B31B8"/>
    <w:rsid w:val="000B52C9"/>
    <w:rsid w:val="000B58CF"/>
    <w:rsid w:val="000C0318"/>
    <w:rsid w:val="000D2D45"/>
    <w:rsid w:val="000D76F9"/>
    <w:rsid w:val="000E54F4"/>
    <w:rsid w:val="000F55EC"/>
    <w:rsid w:val="0012051C"/>
    <w:rsid w:val="00123500"/>
    <w:rsid w:val="00126182"/>
    <w:rsid w:val="0013305C"/>
    <w:rsid w:val="00136D44"/>
    <w:rsid w:val="001507C9"/>
    <w:rsid w:val="00164A9A"/>
    <w:rsid w:val="001854A0"/>
    <w:rsid w:val="00185B7C"/>
    <w:rsid w:val="00194B6E"/>
    <w:rsid w:val="0019785D"/>
    <w:rsid w:val="001B5C72"/>
    <w:rsid w:val="001C7F27"/>
    <w:rsid w:val="001D277E"/>
    <w:rsid w:val="001D35DB"/>
    <w:rsid w:val="001F56C2"/>
    <w:rsid w:val="001F78F6"/>
    <w:rsid w:val="00202A41"/>
    <w:rsid w:val="00205077"/>
    <w:rsid w:val="00206395"/>
    <w:rsid w:val="0023025E"/>
    <w:rsid w:val="00230400"/>
    <w:rsid w:val="00232F74"/>
    <w:rsid w:val="0023581D"/>
    <w:rsid w:val="00255802"/>
    <w:rsid w:val="00263F73"/>
    <w:rsid w:val="00270011"/>
    <w:rsid w:val="002773B3"/>
    <w:rsid w:val="002829A4"/>
    <w:rsid w:val="0028599B"/>
    <w:rsid w:val="00293B7E"/>
    <w:rsid w:val="0029596B"/>
    <w:rsid w:val="00297FD5"/>
    <w:rsid w:val="002C25D6"/>
    <w:rsid w:val="002D15FB"/>
    <w:rsid w:val="002D210F"/>
    <w:rsid w:val="002E165D"/>
    <w:rsid w:val="002E4D3F"/>
    <w:rsid w:val="002F3758"/>
    <w:rsid w:val="003010F8"/>
    <w:rsid w:val="003056FA"/>
    <w:rsid w:val="00310C31"/>
    <w:rsid w:val="003178FE"/>
    <w:rsid w:val="003260FE"/>
    <w:rsid w:val="00331C35"/>
    <w:rsid w:val="00333A2C"/>
    <w:rsid w:val="00340549"/>
    <w:rsid w:val="003465A3"/>
    <w:rsid w:val="00357712"/>
    <w:rsid w:val="00365B26"/>
    <w:rsid w:val="00373AFF"/>
    <w:rsid w:val="00381691"/>
    <w:rsid w:val="003818E1"/>
    <w:rsid w:val="00391516"/>
    <w:rsid w:val="003B510D"/>
    <w:rsid w:val="003C63EA"/>
    <w:rsid w:val="003D042C"/>
    <w:rsid w:val="003E0936"/>
    <w:rsid w:val="003F1C2C"/>
    <w:rsid w:val="00406948"/>
    <w:rsid w:val="00406E62"/>
    <w:rsid w:val="00410263"/>
    <w:rsid w:val="00411276"/>
    <w:rsid w:val="00412E1A"/>
    <w:rsid w:val="00421F57"/>
    <w:rsid w:val="004312CC"/>
    <w:rsid w:val="00435CF7"/>
    <w:rsid w:val="00443510"/>
    <w:rsid w:val="004441DF"/>
    <w:rsid w:val="0044465C"/>
    <w:rsid w:val="00446047"/>
    <w:rsid w:val="00454D9A"/>
    <w:rsid w:val="004575F3"/>
    <w:rsid w:val="00457AEF"/>
    <w:rsid w:val="00457DDC"/>
    <w:rsid w:val="00482533"/>
    <w:rsid w:val="004A5809"/>
    <w:rsid w:val="004C1A00"/>
    <w:rsid w:val="004C2B1B"/>
    <w:rsid w:val="004D50D0"/>
    <w:rsid w:val="004E2E19"/>
    <w:rsid w:val="004E593F"/>
    <w:rsid w:val="004F0EFA"/>
    <w:rsid w:val="004F7862"/>
    <w:rsid w:val="005240D1"/>
    <w:rsid w:val="00525FAD"/>
    <w:rsid w:val="005330CF"/>
    <w:rsid w:val="00534DD6"/>
    <w:rsid w:val="0053539D"/>
    <w:rsid w:val="005413EB"/>
    <w:rsid w:val="00551E9D"/>
    <w:rsid w:val="00552A23"/>
    <w:rsid w:val="0055515B"/>
    <w:rsid w:val="00557465"/>
    <w:rsid w:val="00563591"/>
    <w:rsid w:val="00564F59"/>
    <w:rsid w:val="00566521"/>
    <w:rsid w:val="005673F4"/>
    <w:rsid w:val="00590263"/>
    <w:rsid w:val="005A04DC"/>
    <w:rsid w:val="005A533C"/>
    <w:rsid w:val="005B3DD3"/>
    <w:rsid w:val="005C4C93"/>
    <w:rsid w:val="005C59CA"/>
    <w:rsid w:val="005D0BA4"/>
    <w:rsid w:val="005D2C62"/>
    <w:rsid w:val="005E4A9E"/>
    <w:rsid w:val="005F0CF1"/>
    <w:rsid w:val="006229C8"/>
    <w:rsid w:val="00625F41"/>
    <w:rsid w:val="006359FB"/>
    <w:rsid w:val="00637034"/>
    <w:rsid w:val="0066560C"/>
    <w:rsid w:val="00677ED5"/>
    <w:rsid w:val="00693825"/>
    <w:rsid w:val="006A7498"/>
    <w:rsid w:val="006B2FBA"/>
    <w:rsid w:val="006C286D"/>
    <w:rsid w:val="006E1BE6"/>
    <w:rsid w:val="006E513E"/>
    <w:rsid w:val="006E646E"/>
    <w:rsid w:val="007219CA"/>
    <w:rsid w:val="00740112"/>
    <w:rsid w:val="00742E63"/>
    <w:rsid w:val="00743418"/>
    <w:rsid w:val="007437CF"/>
    <w:rsid w:val="00755247"/>
    <w:rsid w:val="00757965"/>
    <w:rsid w:val="00763B4E"/>
    <w:rsid w:val="007810EA"/>
    <w:rsid w:val="007903E3"/>
    <w:rsid w:val="007910C9"/>
    <w:rsid w:val="007B20B4"/>
    <w:rsid w:val="007B27BE"/>
    <w:rsid w:val="007B3919"/>
    <w:rsid w:val="007C1C64"/>
    <w:rsid w:val="007D01CA"/>
    <w:rsid w:val="007D04E6"/>
    <w:rsid w:val="007D0CFA"/>
    <w:rsid w:val="007D576D"/>
    <w:rsid w:val="007F14FA"/>
    <w:rsid w:val="007F42F3"/>
    <w:rsid w:val="00800643"/>
    <w:rsid w:val="00803609"/>
    <w:rsid w:val="00810F13"/>
    <w:rsid w:val="00814506"/>
    <w:rsid w:val="008174B6"/>
    <w:rsid w:val="00822AF5"/>
    <w:rsid w:val="00824E21"/>
    <w:rsid w:val="008317D4"/>
    <w:rsid w:val="0083209D"/>
    <w:rsid w:val="008341BE"/>
    <w:rsid w:val="00845B91"/>
    <w:rsid w:val="00854CAC"/>
    <w:rsid w:val="00870A10"/>
    <w:rsid w:val="00870C23"/>
    <w:rsid w:val="008729C6"/>
    <w:rsid w:val="00874224"/>
    <w:rsid w:val="00880003"/>
    <w:rsid w:val="00880796"/>
    <w:rsid w:val="00884421"/>
    <w:rsid w:val="0089121D"/>
    <w:rsid w:val="008A386E"/>
    <w:rsid w:val="008A6F6A"/>
    <w:rsid w:val="008B6786"/>
    <w:rsid w:val="008C3FD5"/>
    <w:rsid w:val="008D7BE4"/>
    <w:rsid w:val="008F3B4E"/>
    <w:rsid w:val="008F4B8A"/>
    <w:rsid w:val="009119B8"/>
    <w:rsid w:val="0092165B"/>
    <w:rsid w:val="00925908"/>
    <w:rsid w:val="00925A0A"/>
    <w:rsid w:val="009264A5"/>
    <w:rsid w:val="00927C8C"/>
    <w:rsid w:val="0093616D"/>
    <w:rsid w:val="00940614"/>
    <w:rsid w:val="00944CA6"/>
    <w:rsid w:val="00945963"/>
    <w:rsid w:val="00952666"/>
    <w:rsid w:val="009561F3"/>
    <w:rsid w:val="009669FB"/>
    <w:rsid w:val="00985928"/>
    <w:rsid w:val="00990C52"/>
    <w:rsid w:val="00993B5F"/>
    <w:rsid w:val="00993FBE"/>
    <w:rsid w:val="00994929"/>
    <w:rsid w:val="009B3661"/>
    <w:rsid w:val="009D0DCD"/>
    <w:rsid w:val="009E34D1"/>
    <w:rsid w:val="009E6944"/>
    <w:rsid w:val="009F1C83"/>
    <w:rsid w:val="009F3360"/>
    <w:rsid w:val="009F47EB"/>
    <w:rsid w:val="00A04E07"/>
    <w:rsid w:val="00A11144"/>
    <w:rsid w:val="00A2014C"/>
    <w:rsid w:val="00A255EF"/>
    <w:rsid w:val="00A27F2F"/>
    <w:rsid w:val="00A442B6"/>
    <w:rsid w:val="00A51685"/>
    <w:rsid w:val="00A66BA6"/>
    <w:rsid w:val="00A67EA4"/>
    <w:rsid w:val="00A7174D"/>
    <w:rsid w:val="00A8417B"/>
    <w:rsid w:val="00A92087"/>
    <w:rsid w:val="00A920C7"/>
    <w:rsid w:val="00A97C89"/>
    <w:rsid w:val="00AA70A3"/>
    <w:rsid w:val="00AB0F2A"/>
    <w:rsid w:val="00AB1CF4"/>
    <w:rsid w:val="00AD008F"/>
    <w:rsid w:val="00B062B9"/>
    <w:rsid w:val="00B24634"/>
    <w:rsid w:val="00B31C53"/>
    <w:rsid w:val="00B378D7"/>
    <w:rsid w:val="00B40F37"/>
    <w:rsid w:val="00B440F2"/>
    <w:rsid w:val="00B71F5A"/>
    <w:rsid w:val="00B73725"/>
    <w:rsid w:val="00B74E26"/>
    <w:rsid w:val="00B80F85"/>
    <w:rsid w:val="00B81885"/>
    <w:rsid w:val="00B92102"/>
    <w:rsid w:val="00B95645"/>
    <w:rsid w:val="00BA21A1"/>
    <w:rsid w:val="00BB0359"/>
    <w:rsid w:val="00BB4B1A"/>
    <w:rsid w:val="00BC159A"/>
    <w:rsid w:val="00BC5141"/>
    <w:rsid w:val="00BD45A5"/>
    <w:rsid w:val="00C1070D"/>
    <w:rsid w:val="00C13FF5"/>
    <w:rsid w:val="00C145BE"/>
    <w:rsid w:val="00C15423"/>
    <w:rsid w:val="00C2162B"/>
    <w:rsid w:val="00C2276B"/>
    <w:rsid w:val="00C426CF"/>
    <w:rsid w:val="00C46299"/>
    <w:rsid w:val="00C65DD6"/>
    <w:rsid w:val="00C75146"/>
    <w:rsid w:val="00C827CD"/>
    <w:rsid w:val="00C87CDA"/>
    <w:rsid w:val="00C91A63"/>
    <w:rsid w:val="00C9418E"/>
    <w:rsid w:val="00C9679F"/>
    <w:rsid w:val="00CA0356"/>
    <w:rsid w:val="00CD042D"/>
    <w:rsid w:val="00CD5BA7"/>
    <w:rsid w:val="00CE58C5"/>
    <w:rsid w:val="00CE5D9D"/>
    <w:rsid w:val="00CF34F4"/>
    <w:rsid w:val="00D079E5"/>
    <w:rsid w:val="00D07C0E"/>
    <w:rsid w:val="00D101EF"/>
    <w:rsid w:val="00D10218"/>
    <w:rsid w:val="00D22A2D"/>
    <w:rsid w:val="00D30423"/>
    <w:rsid w:val="00D321D9"/>
    <w:rsid w:val="00D43A46"/>
    <w:rsid w:val="00D51F60"/>
    <w:rsid w:val="00D54A01"/>
    <w:rsid w:val="00D55DF1"/>
    <w:rsid w:val="00D6036D"/>
    <w:rsid w:val="00D750B6"/>
    <w:rsid w:val="00D84E07"/>
    <w:rsid w:val="00D87C6D"/>
    <w:rsid w:val="00D91535"/>
    <w:rsid w:val="00D9341C"/>
    <w:rsid w:val="00D95B8C"/>
    <w:rsid w:val="00DA19D1"/>
    <w:rsid w:val="00DA313A"/>
    <w:rsid w:val="00DA4AE5"/>
    <w:rsid w:val="00DA7562"/>
    <w:rsid w:val="00DB073E"/>
    <w:rsid w:val="00DC3CB1"/>
    <w:rsid w:val="00DC7E65"/>
    <w:rsid w:val="00DD338B"/>
    <w:rsid w:val="00DD37C9"/>
    <w:rsid w:val="00DE170F"/>
    <w:rsid w:val="00E04624"/>
    <w:rsid w:val="00E14FF2"/>
    <w:rsid w:val="00E160D2"/>
    <w:rsid w:val="00E23E1F"/>
    <w:rsid w:val="00E52715"/>
    <w:rsid w:val="00E55A0E"/>
    <w:rsid w:val="00E712FF"/>
    <w:rsid w:val="00EC3A4A"/>
    <w:rsid w:val="00EC6011"/>
    <w:rsid w:val="00ED58F7"/>
    <w:rsid w:val="00EE374F"/>
    <w:rsid w:val="00EE45C2"/>
    <w:rsid w:val="00EF07F2"/>
    <w:rsid w:val="00EF17ED"/>
    <w:rsid w:val="00EF7A91"/>
    <w:rsid w:val="00F0673B"/>
    <w:rsid w:val="00F06ECF"/>
    <w:rsid w:val="00F11DD4"/>
    <w:rsid w:val="00F20F28"/>
    <w:rsid w:val="00F2733A"/>
    <w:rsid w:val="00F42B29"/>
    <w:rsid w:val="00F55628"/>
    <w:rsid w:val="00F5732A"/>
    <w:rsid w:val="00F63973"/>
    <w:rsid w:val="00F64530"/>
    <w:rsid w:val="00F81BA7"/>
    <w:rsid w:val="00F82770"/>
    <w:rsid w:val="00F86DDD"/>
    <w:rsid w:val="00F92C7F"/>
    <w:rsid w:val="00FA2E72"/>
    <w:rsid w:val="00FA34F4"/>
    <w:rsid w:val="00FA4D97"/>
    <w:rsid w:val="00FB2DAA"/>
    <w:rsid w:val="00FC3C8D"/>
    <w:rsid w:val="00FC637D"/>
    <w:rsid w:val="00FD6F1D"/>
    <w:rsid w:val="00FE1A39"/>
    <w:rsid w:val="00FE57F2"/>
    <w:rsid w:val="00FE73EA"/>
    <w:rsid w:val="00FF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042E"/>
  <w15:docId w15:val="{51F5F739-5FB4-4041-9286-F519CB24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4E"/>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20"/>
      </w:numPr>
      <w:spacing w:before="0" w:after="40" w:line="240" w:lineRule="auto"/>
      <w:contextualSpacing/>
    </w:pPr>
  </w:style>
  <w:style w:type="table" w:styleId="PlainTable1">
    <w:name w:val="Plain Table 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numPr>
        <w:numId w:val="30"/>
      </w:numPr>
      <w:tabs>
        <w:tab w:val="left" w:pos="361"/>
      </w:tabs>
    </w:pPr>
  </w:style>
  <w:style w:type="table" w:styleId="TableGridLight">
    <w:name w:val="Grid Table Light"/>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6C286D"/>
    <w:rPr>
      <w:rFonts w:asciiTheme="majorHAnsi" w:eastAsiaTheme="majorEastAsia" w:hAnsiTheme="majorHAnsi" w:cstheme="majorBidi"/>
      <w:color w:val="2E74B5" w:themeColor="accent1" w:themeShade="BF"/>
      <w:sz w:val="26"/>
      <w:szCs w:val="26"/>
      <w:lang w:eastAsia="en-US"/>
    </w:rPr>
  </w:style>
  <w:style w:type="character" w:customStyle="1" w:styleId="ng-binding">
    <w:name w:val="ng-binding"/>
    <w:basedOn w:val="DefaultParagraphFont"/>
    <w:rsid w:val="00126182"/>
  </w:style>
  <w:style w:type="character" w:customStyle="1" w:styleId="apple-converted-space">
    <w:name w:val="apple-converted-space"/>
    <w:basedOn w:val="DefaultParagraphFont"/>
    <w:rsid w:val="00406E62"/>
  </w:style>
  <w:style w:type="table" w:customStyle="1" w:styleId="TableGridLight1">
    <w:name w:val="Table Grid Light1"/>
    <w:basedOn w:val="TableNormal"/>
    <w:uiPriority w:val="40"/>
    <w:rsid w:val="004460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 w:id="2045593395">
      <w:bodyDiv w:val="1"/>
      <w:marLeft w:val="0"/>
      <w:marRight w:val="0"/>
      <w:marTop w:val="0"/>
      <w:marBottom w:val="0"/>
      <w:divBdr>
        <w:top w:val="none" w:sz="0" w:space="0" w:color="auto"/>
        <w:left w:val="none" w:sz="0" w:space="0" w:color="auto"/>
        <w:bottom w:val="none" w:sz="0" w:space="0" w:color="auto"/>
        <w:right w:val="none" w:sz="0" w:space="0" w:color="auto"/>
      </w:divBdr>
      <w:divsChild>
        <w:div w:id="861433364">
          <w:marLeft w:val="0"/>
          <w:marRight w:val="0"/>
          <w:marTop w:val="0"/>
          <w:marBottom w:val="0"/>
          <w:divBdr>
            <w:top w:val="none" w:sz="0" w:space="0" w:color="auto"/>
            <w:left w:val="none" w:sz="0" w:space="0" w:color="auto"/>
            <w:bottom w:val="none" w:sz="0" w:space="0" w:color="auto"/>
            <w:right w:val="none" w:sz="0" w:space="0" w:color="auto"/>
          </w:divBdr>
          <w:divsChild>
            <w:div w:id="844981870">
              <w:marLeft w:val="0"/>
              <w:marRight w:val="0"/>
              <w:marTop w:val="0"/>
              <w:marBottom w:val="0"/>
              <w:divBdr>
                <w:top w:val="none" w:sz="0" w:space="0" w:color="auto"/>
                <w:left w:val="none" w:sz="0" w:space="0" w:color="auto"/>
                <w:bottom w:val="none" w:sz="0" w:space="0" w:color="auto"/>
                <w:right w:val="none" w:sz="0" w:space="0" w:color="auto"/>
              </w:divBdr>
              <w:divsChild>
                <w:div w:id="2124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2859">
          <w:marLeft w:val="0"/>
          <w:marRight w:val="0"/>
          <w:marTop w:val="0"/>
          <w:marBottom w:val="0"/>
          <w:divBdr>
            <w:top w:val="none" w:sz="0" w:space="0" w:color="auto"/>
            <w:left w:val="none" w:sz="0" w:space="0" w:color="auto"/>
            <w:bottom w:val="none" w:sz="0" w:space="0" w:color="auto"/>
            <w:right w:val="none" w:sz="0" w:space="0" w:color="auto"/>
          </w:divBdr>
          <w:divsChild>
            <w:div w:id="1254245017">
              <w:marLeft w:val="0"/>
              <w:marRight w:val="0"/>
              <w:marTop w:val="0"/>
              <w:marBottom w:val="0"/>
              <w:divBdr>
                <w:top w:val="none" w:sz="0" w:space="0" w:color="auto"/>
                <w:left w:val="none" w:sz="0" w:space="0" w:color="auto"/>
                <w:bottom w:val="none" w:sz="0" w:space="0" w:color="auto"/>
                <w:right w:val="none" w:sz="0" w:space="0" w:color="auto"/>
              </w:divBdr>
              <w:divsChild>
                <w:div w:id="1316953956">
                  <w:marLeft w:val="0"/>
                  <w:marRight w:val="0"/>
                  <w:marTop w:val="0"/>
                  <w:marBottom w:val="0"/>
                  <w:divBdr>
                    <w:top w:val="none" w:sz="0" w:space="0" w:color="auto"/>
                    <w:left w:val="none" w:sz="0" w:space="0" w:color="auto"/>
                    <w:bottom w:val="none" w:sz="0" w:space="0" w:color="auto"/>
                    <w:right w:val="none" w:sz="0" w:space="0" w:color="auto"/>
                  </w:divBdr>
                  <w:divsChild>
                    <w:div w:id="4659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7663">
          <w:marLeft w:val="0"/>
          <w:marRight w:val="0"/>
          <w:marTop w:val="0"/>
          <w:marBottom w:val="0"/>
          <w:divBdr>
            <w:top w:val="none" w:sz="0" w:space="0" w:color="auto"/>
            <w:left w:val="none" w:sz="0" w:space="0" w:color="auto"/>
            <w:bottom w:val="none" w:sz="0" w:space="0" w:color="auto"/>
            <w:right w:val="none" w:sz="0" w:space="0" w:color="auto"/>
          </w:divBdr>
        </w:div>
        <w:div w:id="209148573">
          <w:marLeft w:val="0"/>
          <w:marRight w:val="0"/>
          <w:marTop w:val="0"/>
          <w:marBottom w:val="0"/>
          <w:divBdr>
            <w:top w:val="none" w:sz="0" w:space="0" w:color="auto"/>
            <w:left w:val="none" w:sz="0" w:space="0" w:color="auto"/>
            <w:bottom w:val="none" w:sz="0" w:space="0" w:color="auto"/>
            <w:right w:val="none" w:sz="0" w:space="0" w:color="auto"/>
          </w:divBdr>
          <w:divsChild>
            <w:div w:id="1767074080">
              <w:marLeft w:val="0"/>
              <w:marRight w:val="0"/>
              <w:marTop w:val="0"/>
              <w:marBottom w:val="0"/>
              <w:divBdr>
                <w:top w:val="none" w:sz="0" w:space="0" w:color="auto"/>
                <w:left w:val="none" w:sz="0" w:space="0" w:color="auto"/>
                <w:bottom w:val="none" w:sz="0" w:space="0" w:color="auto"/>
                <w:right w:val="none" w:sz="0" w:space="0" w:color="auto"/>
              </w:divBdr>
              <w:divsChild>
                <w:div w:id="3486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700">
          <w:marLeft w:val="0"/>
          <w:marRight w:val="0"/>
          <w:marTop w:val="0"/>
          <w:marBottom w:val="0"/>
          <w:divBdr>
            <w:top w:val="none" w:sz="0" w:space="0" w:color="auto"/>
            <w:left w:val="none" w:sz="0" w:space="0" w:color="auto"/>
            <w:bottom w:val="none" w:sz="0" w:space="0" w:color="auto"/>
            <w:right w:val="none" w:sz="0" w:space="0" w:color="auto"/>
          </w:divBdr>
          <w:divsChild>
            <w:div w:id="71126104">
              <w:marLeft w:val="0"/>
              <w:marRight w:val="0"/>
              <w:marTop w:val="0"/>
              <w:marBottom w:val="0"/>
              <w:divBdr>
                <w:top w:val="none" w:sz="0" w:space="0" w:color="auto"/>
                <w:left w:val="none" w:sz="0" w:space="0" w:color="auto"/>
                <w:bottom w:val="none" w:sz="0" w:space="0" w:color="auto"/>
                <w:right w:val="none" w:sz="0" w:space="0" w:color="auto"/>
              </w:divBdr>
              <w:divsChild>
                <w:div w:id="13733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5580">
          <w:marLeft w:val="0"/>
          <w:marRight w:val="0"/>
          <w:marTop w:val="0"/>
          <w:marBottom w:val="0"/>
          <w:divBdr>
            <w:top w:val="none" w:sz="0" w:space="0" w:color="auto"/>
            <w:left w:val="none" w:sz="0" w:space="0" w:color="auto"/>
            <w:bottom w:val="none" w:sz="0" w:space="0" w:color="auto"/>
            <w:right w:val="none" w:sz="0" w:space="0" w:color="auto"/>
          </w:divBdr>
        </w:div>
      </w:divsChild>
    </w:div>
    <w:div w:id="2073651962">
      <w:bodyDiv w:val="1"/>
      <w:marLeft w:val="0"/>
      <w:marRight w:val="0"/>
      <w:marTop w:val="0"/>
      <w:marBottom w:val="0"/>
      <w:divBdr>
        <w:top w:val="none" w:sz="0" w:space="0" w:color="auto"/>
        <w:left w:val="none" w:sz="0" w:space="0" w:color="auto"/>
        <w:bottom w:val="none" w:sz="0" w:space="0" w:color="auto"/>
        <w:right w:val="none" w:sz="0" w:space="0" w:color="auto"/>
      </w:divBdr>
      <w:divsChild>
        <w:div w:id="953632242">
          <w:marLeft w:val="0"/>
          <w:marRight w:val="0"/>
          <w:marTop w:val="0"/>
          <w:marBottom w:val="0"/>
          <w:divBdr>
            <w:top w:val="none" w:sz="0" w:space="0" w:color="auto"/>
            <w:left w:val="none" w:sz="0" w:space="0" w:color="auto"/>
            <w:bottom w:val="none" w:sz="0" w:space="0" w:color="auto"/>
            <w:right w:val="none" w:sz="0" w:space="0" w:color="auto"/>
          </w:divBdr>
          <w:divsChild>
            <w:div w:id="2064518833">
              <w:marLeft w:val="0"/>
              <w:marRight w:val="0"/>
              <w:marTop w:val="0"/>
              <w:marBottom w:val="0"/>
              <w:divBdr>
                <w:top w:val="none" w:sz="0" w:space="0" w:color="auto"/>
                <w:left w:val="none" w:sz="0" w:space="0" w:color="auto"/>
                <w:bottom w:val="none" w:sz="0" w:space="0" w:color="auto"/>
                <w:right w:val="none" w:sz="0" w:space="0" w:color="auto"/>
              </w:divBdr>
              <w:divsChild>
                <w:div w:id="172114061">
                  <w:marLeft w:val="0"/>
                  <w:marRight w:val="0"/>
                  <w:marTop w:val="0"/>
                  <w:marBottom w:val="0"/>
                  <w:divBdr>
                    <w:top w:val="none" w:sz="0" w:space="0" w:color="auto"/>
                    <w:left w:val="none" w:sz="0" w:space="0" w:color="auto"/>
                    <w:bottom w:val="none" w:sz="0" w:space="0" w:color="auto"/>
                    <w:right w:val="none" w:sz="0" w:space="0" w:color="auto"/>
                  </w:divBdr>
                  <w:divsChild>
                    <w:div w:id="776145974">
                      <w:marLeft w:val="0"/>
                      <w:marRight w:val="0"/>
                      <w:marTop w:val="0"/>
                      <w:marBottom w:val="0"/>
                      <w:divBdr>
                        <w:top w:val="none" w:sz="0" w:space="0" w:color="auto"/>
                        <w:left w:val="none" w:sz="0" w:space="0" w:color="auto"/>
                        <w:bottom w:val="none" w:sz="0" w:space="0" w:color="auto"/>
                        <w:right w:val="none" w:sz="0" w:space="0" w:color="auto"/>
                      </w:divBdr>
                      <w:divsChild>
                        <w:div w:id="175116527">
                          <w:marLeft w:val="0"/>
                          <w:marRight w:val="0"/>
                          <w:marTop w:val="0"/>
                          <w:marBottom w:val="0"/>
                          <w:divBdr>
                            <w:top w:val="none" w:sz="0" w:space="0" w:color="auto"/>
                            <w:left w:val="none" w:sz="0" w:space="0" w:color="auto"/>
                            <w:bottom w:val="none" w:sz="0" w:space="0" w:color="auto"/>
                            <w:right w:val="none" w:sz="0" w:space="0" w:color="auto"/>
                          </w:divBdr>
                          <w:divsChild>
                            <w:div w:id="1629511587">
                              <w:marLeft w:val="0"/>
                              <w:marRight w:val="0"/>
                              <w:marTop w:val="0"/>
                              <w:marBottom w:val="0"/>
                              <w:divBdr>
                                <w:top w:val="none" w:sz="0" w:space="0" w:color="auto"/>
                                <w:left w:val="none" w:sz="0" w:space="0" w:color="auto"/>
                                <w:bottom w:val="none" w:sz="0" w:space="0" w:color="auto"/>
                                <w:right w:val="none" w:sz="0" w:space="0" w:color="auto"/>
                              </w:divBdr>
                              <w:divsChild>
                                <w:div w:id="1846477103">
                                  <w:marLeft w:val="0"/>
                                  <w:marRight w:val="0"/>
                                  <w:marTop w:val="0"/>
                                  <w:marBottom w:val="0"/>
                                  <w:divBdr>
                                    <w:top w:val="none" w:sz="0" w:space="0" w:color="auto"/>
                                    <w:left w:val="none" w:sz="0" w:space="0" w:color="auto"/>
                                    <w:bottom w:val="none" w:sz="0" w:space="0" w:color="auto"/>
                                    <w:right w:val="none" w:sz="0" w:space="0" w:color="auto"/>
                                  </w:divBdr>
                                  <w:divsChild>
                                    <w:div w:id="51346877">
                                      <w:marLeft w:val="0"/>
                                      <w:marRight w:val="0"/>
                                      <w:marTop w:val="0"/>
                                      <w:marBottom w:val="0"/>
                                      <w:divBdr>
                                        <w:top w:val="none" w:sz="0" w:space="0" w:color="auto"/>
                                        <w:left w:val="none" w:sz="0" w:space="0" w:color="auto"/>
                                        <w:bottom w:val="none" w:sz="0" w:space="0" w:color="auto"/>
                                        <w:right w:val="none" w:sz="0" w:space="0" w:color="auto"/>
                                      </w:divBdr>
                                      <w:divsChild>
                                        <w:div w:id="383141756">
                                          <w:marLeft w:val="0"/>
                                          <w:marRight w:val="0"/>
                                          <w:marTop w:val="0"/>
                                          <w:marBottom w:val="0"/>
                                          <w:divBdr>
                                            <w:top w:val="none" w:sz="0" w:space="0" w:color="auto"/>
                                            <w:left w:val="none" w:sz="0" w:space="0" w:color="auto"/>
                                            <w:bottom w:val="none" w:sz="0" w:space="0" w:color="auto"/>
                                            <w:right w:val="none" w:sz="0" w:space="0" w:color="auto"/>
                                          </w:divBdr>
                                          <w:divsChild>
                                            <w:div w:id="524826268">
                                              <w:marLeft w:val="0"/>
                                              <w:marRight w:val="0"/>
                                              <w:marTop w:val="0"/>
                                              <w:marBottom w:val="0"/>
                                              <w:divBdr>
                                                <w:top w:val="none" w:sz="0" w:space="0" w:color="auto"/>
                                                <w:left w:val="none" w:sz="0" w:space="0" w:color="auto"/>
                                                <w:bottom w:val="none" w:sz="0" w:space="0" w:color="auto"/>
                                                <w:right w:val="none" w:sz="0" w:space="0" w:color="auto"/>
                                              </w:divBdr>
                                              <w:divsChild>
                                                <w:div w:id="1320888837">
                                                  <w:marLeft w:val="0"/>
                                                  <w:marRight w:val="0"/>
                                                  <w:marTop w:val="0"/>
                                                  <w:marBottom w:val="0"/>
                                                  <w:divBdr>
                                                    <w:top w:val="none" w:sz="0" w:space="0" w:color="auto"/>
                                                    <w:left w:val="none" w:sz="0" w:space="0" w:color="auto"/>
                                                    <w:bottom w:val="none" w:sz="0" w:space="0" w:color="auto"/>
                                                    <w:right w:val="none" w:sz="0" w:space="0" w:color="auto"/>
                                                  </w:divBdr>
                                                  <w:divsChild>
                                                    <w:div w:id="1230386655">
                                                      <w:marLeft w:val="0"/>
                                                      <w:marRight w:val="0"/>
                                                      <w:marTop w:val="0"/>
                                                      <w:marBottom w:val="0"/>
                                                      <w:divBdr>
                                                        <w:top w:val="none" w:sz="0" w:space="0" w:color="auto"/>
                                                        <w:left w:val="none" w:sz="0" w:space="0" w:color="auto"/>
                                                        <w:bottom w:val="none" w:sz="0" w:space="0" w:color="auto"/>
                                                        <w:right w:val="none" w:sz="0" w:space="0" w:color="auto"/>
                                                      </w:divBdr>
                                                      <w:divsChild>
                                                        <w:div w:id="1886680051">
                                                          <w:marLeft w:val="0"/>
                                                          <w:marRight w:val="0"/>
                                                          <w:marTop w:val="0"/>
                                                          <w:marBottom w:val="0"/>
                                                          <w:divBdr>
                                                            <w:top w:val="none" w:sz="0" w:space="0" w:color="auto"/>
                                                            <w:left w:val="none" w:sz="0" w:space="0" w:color="auto"/>
                                                            <w:bottom w:val="none" w:sz="0" w:space="0" w:color="auto"/>
                                                            <w:right w:val="none" w:sz="0" w:space="0" w:color="auto"/>
                                                          </w:divBdr>
                                                          <w:divsChild>
                                                            <w:div w:id="149712219">
                                                              <w:marLeft w:val="0"/>
                                                              <w:marRight w:val="0"/>
                                                              <w:marTop w:val="0"/>
                                                              <w:marBottom w:val="0"/>
                                                              <w:divBdr>
                                                                <w:top w:val="none" w:sz="0" w:space="0" w:color="auto"/>
                                                                <w:left w:val="none" w:sz="0" w:space="0" w:color="auto"/>
                                                                <w:bottom w:val="none" w:sz="0" w:space="0" w:color="auto"/>
                                                                <w:right w:val="none" w:sz="0" w:space="0" w:color="auto"/>
                                                              </w:divBdr>
                                                              <w:divsChild>
                                                                <w:div w:id="1002511345">
                                                                  <w:marLeft w:val="0"/>
                                                                  <w:marRight w:val="0"/>
                                                                  <w:marTop w:val="0"/>
                                                                  <w:marBottom w:val="0"/>
                                                                  <w:divBdr>
                                                                    <w:top w:val="none" w:sz="0" w:space="0" w:color="auto"/>
                                                                    <w:left w:val="none" w:sz="0" w:space="0" w:color="auto"/>
                                                                    <w:bottom w:val="none" w:sz="0" w:space="0" w:color="auto"/>
                                                                    <w:right w:val="none" w:sz="0" w:space="0" w:color="auto"/>
                                                                  </w:divBdr>
                                                                  <w:divsChild>
                                                                    <w:div w:id="889070683">
                                                                      <w:marLeft w:val="0"/>
                                                                      <w:marRight w:val="0"/>
                                                                      <w:marTop w:val="0"/>
                                                                      <w:marBottom w:val="0"/>
                                                                      <w:divBdr>
                                                                        <w:top w:val="none" w:sz="0" w:space="0" w:color="auto"/>
                                                                        <w:left w:val="none" w:sz="0" w:space="0" w:color="auto"/>
                                                                        <w:bottom w:val="none" w:sz="0" w:space="0" w:color="auto"/>
                                                                        <w:right w:val="none" w:sz="0" w:space="0" w:color="auto"/>
                                                                      </w:divBdr>
                                                                      <w:divsChild>
                                                                        <w:div w:id="1521238732">
                                                                          <w:marLeft w:val="0"/>
                                                                          <w:marRight w:val="0"/>
                                                                          <w:marTop w:val="0"/>
                                                                          <w:marBottom w:val="0"/>
                                                                          <w:divBdr>
                                                                            <w:top w:val="none" w:sz="0" w:space="0" w:color="auto"/>
                                                                            <w:left w:val="none" w:sz="0" w:space="0" w:color="auto"/>
                                                                            <w:bottom w:val="none" w:sz="0" w:space="0" w:color="auto"/>
                                                                            <w:right w:val="none" w:sz="0" w:space="0" w:color="auto"/>
                                                                          </w:divBdr>
                                                                          <w:divsChild>
                                                                            <w:div w:id="1912157981">
                                                                              <w:marLeft w:val="0"/>
                                                                              <w:marRight w:val="0"/>
                                                                              <w:marTop w:val="0"/>
                                                                              <w:marBottom w:val="0"/>
                                                                              <w:divBdr>
                                                                                <w:top w:val="none" w:sz="0" w:space="0" w:color="auto"/>
                                                                                <w:left w:val="none" w:sz="0" w:space="0" w:color="auto"/>
                                                                                <w:bottom w:val="none" w:sz="0" w:space="0" w:color="auto"/>
                                                                                <w:right w:val="none" w:sz="0" w:space="0" w:color="auto"/>
                                                                              </w:divBdr>
                                                                              <w:divsChild>
                                                                                <w:div w:id="654837643">
                                                                                  <w:marLeft w:val="0"/>
                                                                                  <w:marRight w:val="0"/>
                                                                                  <w:marTop w:val="0"/>
                                                                                  <w:marBottom w:val="0"/>
                                                                                  <w:divBdr>
                                                                                    <w:top w:val="none" w:sz="0" w:space="0" w:color="auto"/>
                                                                                    <w:left w:val="none" w:sz="0" w:space="0" w:color="auto"/>
                                                                                    <w:bottom w:val="none" w:sz="0" w:space="0" w:color="auto"/>
                                                                                    <w:right w:val="none" w:sz="0" w:space="0" w:color="auto"/>
                                                                                  </w:divBdr>
                                                                                  <w:divsChild>
                                                                                    <w:div w:id="295724060">
                                                                                      <w:marLeft w:val="0"/>
                                                                                      <w:marRight w:val="0"/>
                                                                                      <w:marTop w:val="0"/>
                                                                                      <w:marBottom w:val="0"/>
                                                                                      <w:divBdr>
                                                                                        <w:top w:val="none" w:sz="0" w:space="0" w:color="auto"/>
                                                                                        <w:left w:val="none" w:sz="0" w:space="0" w:color="auto"/>
                                                                                        <w:bottom w:val="none" w:sz="0" w:space="0" w:color="auto"/>
                                                                                        <w:right w:val="none" w:sz="0" w:space="0" w:color="auto"/>
                                                                                      </w:divBdr>
                                                                                      <w:divsChild>
                                                                                        <w:div w:id="516501438">
                                                                                          <w:marLeft w:val="0"/>
                                                                                          <w:marRight w:val="0"/>
                                                                                          <w:marTop w:val="0"/>
                                                                                          <w:marBottom w:val="0"/>
                                                                                          <w:divBdr>
                                                                                            <w:top w:val="none" w:sz="0" w:space="0" w:color="auto"/>
                                                                                            <w:left w:val="none" w:sz="0" w:space="0" w:color="auto"/>
                                                                                            <w:bottom w:val="none" w:sz="0" w:space="0" w:color="auto"/>
                                                                                            <w:right w:val="none" w:sz="0" w:space="0" w:color="auto"/>
                                                                                          </w:divBdr>
                                                                                          <w:divsChild>
                                                                                            <w:div w:id="11424675">
                                                                                              <w:marLeft w:val="0"/>
                                                                                              <w:marRight w:val="0"/>
                                                                                              <w:marTop w:val="0"/>
                                                                                              <w:marBottom w:val="0"/>
                                                                                              <w:divBdr>
                                                                                                <w:top w:val="none" w:sz="0" w:space="0" w:color="auto"/>
                                                                                                <w:left w:val="none" w:sz="0" w:space="0" w:color="auto"/>
                                                                                                <w:bottom w:val="none" w:sz="0" w:space="0" w:color="auto"/>
                                                                                                <w:right w:val="none" w:sz="0" w:space="0" w:color="auto"/>
                                                                                              </w:divBdr>
                                                                                              <w:divsChild>
                                                                                                <w:div w:id="1622230007">
                                                                                                  <w:marLeft w:val="0"/>
                                                                                                  <w:marRight w:val="0"/>
                                                                                                  <w:marTop w:val="0"/>
                                                                                                  <w:marBottom w:val="0"/>
                                                                                                  <w:divBdr>
                                                                                                    <w:top w:val="none" w:sz="0" w:space="0" w:color="auto"/>
                                                                                                    <w:left w:val="none" w:sz="0" w:space="0" w:color="auto"/>
                                                                                                    <w:bottom w:val="none" w:sz="0" w:space="0" w:color="auto"/>
                                                                                                    <w:right w:val="none" w:sz="0" w:space="0" w:color="auto"/>
                                                                                                  </w:divBdr>
                                                                                                  <w:divsChild>
                                                                                                    <w:div w:id="905340734">
                                                                                                      <w:marLeft w:val="0"/>
                                                                                                      <w:marRight w:val="0"/>
                                                                                                      <w:marTop w:val="0"/>
                                                                                                      <w:marBottom w:val="0"/>
                                                                                                      <w:divBdr>
                                                                                                        <w:top w:val="none" w:sz="0" w:space="0" w:color="auto"/>
                                                                                                        <w:left w:val="none" w:sz="0" w:space="0" w:color="auto"/>
                                                                                                        <w:bottom w:val="none" w:sz="0" w:space="0" w:color="auto"/>
                                                                                                        <w:right w:val="none" w:sz="0" w:space="0" w:color="auto"/>
                                                                                                      </w:divBdr>
                                                                                                      <w:divsChild>
                                                                                                        <w:div w:id="1065951526">
                                                                                                          <w:marLeft w:val="0"/>
                                                                                                          <w:marRight w:val="0"/>
                                                                                                          <w:marTop w:val="0"/>
                                                                                                          <w:marBottom w:val="0"/>
                                                                                                          <w:divBdr>
                                                                                                            <w:top w:val="none" w:sz="0" w:space="0" w:color="auto"/>
                                                                                                            <w:left w:val="none" w:sz="0" w:space="0" w:color="auto"/>
                                                                                                            <w:bottom w:val="none" w:sz="0" w:space="0" w:color="auto"/>
                                                                                                            <w:right w:val="none" w:sz="0" w:space="0" w:color="auto"/>
                                                                                                          </w:divBdr>
                                                                                                          <w:divsChild>
                                                                                                            <w:div w:id="15523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3888">
                                                                                              <w:marLeft w:val="0"/>
                                                                                              <w:marRight w:val="0"/>
                                                                                              <w:marTop w:val="0"/>
                                                                                              <w:marBottom w:val="0"/>
                                                                                              <w:divBdr>
                                                                                                <w:top w:val="none" w:sz="0" w:space="0" w:color="auto"/>
                                                                                                <w:left w:val="none" w:sz="0" w:space="0" w:color="auto"/>
                                                                                                <w:bottom w:val="none" w:sz="0" w:space="0" w:color="auto"/>
                                                                                                <w:right w:val="none" w:sz="0" w:space="0" w:color="auto"/>
                                                                                              </w:divBdr>
                                                                                              <w:divsChild>
                                                                                                <w:div w:id="513420823">
                                                                                                  <w:marLeft w:val="0"/>
                                                                                                  <w:marRight w:val="0"/>
                                                                                                  <w:marTop w:val="0"/>
                                                                                                  <w:marBottom w:val="0"/>
                                                                                                  <w:divBdr>
                                                                                                    <w:top w:val="none" w:sz="0" w:space="0" w:color="auto"/>
                                                                                                    <w:left w:val="none" w:sz="0" w:space="0" w:color="auto"/>
                                                                                                    <w:bottom w:val="none" w:sz="0" w:space="0" w:color="auto"/>
                                                                                                    <w:right w:val="none" w:sz="0" w:space="0" w:color="auto"/>
                                                                                                  </w:divBdr>
                                                                                                  <w:divsChild>
                                                                                                    <w:div w:id="1979991095">
                                                                                                      <w:marLeft w:val="0"/>
                                                                                                      <w:marRight w:val="0"/>
                                                                                                      <w:marTop w:val="0"/>
                                                                                                      <w:marBottom w:val="0"/>
                                                                                                      <w:divBdr>
                                                                                                        <w:top w:val="none" w:sz="0" w:space="0" w:color="auto"/>
                                                                                                        <w:left w:val="none" w:sz="0" w:space="0" w:color="auto"/>
                                                                                                        <w:bottom w:val="none" w:sz="0" w:space="0" w:color="auto"/>
                                                                                                        <w:right w:val="none" w:sz="0" w:space="0" w:color="auto"/>
                                                                                                      </w:divBdr>
                                                                                                      <w:divsChild>
                                                                                                        <w:div w:id="557470489">
                                                                                                          <w:marLeft w:val="0"/>
                                                                                                          <w:marRight w:val="0"/>
                                                                                                          <w:marTop w:val="0"/>
                                                                                                          <w:marBottom w:val="0"/>
                                                                                                          <w:divBdr>
                                                                                                            <w:top w:val="none" w:sz="0" w:space="0" w:color="auto"/>
                                                                                                            <w:left w:val="none" w:sz="0" w:space="0" w:color="auto"/>
                                                                                                            <w:bottom w:val="none" w:sz="0" w:space="0" w:color="auto"/>
                                                                                                            <w:right w:val="none" w:sz="0" w:space="0" w:color="auto"/>
                                                                                                          </w:divBdr>
                                                                                                          <w:divsChild>
                                                                                                            <w:div w:id="9727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146">
                                                                                                      <w:marLeft w:val="0"/>
                                                                                                      <w:marRight w:val="0"/>
                                                                                                      <w:marTop w:val="0"/>
                                                                                                      <w:marBottom w:val="0"/>
                                                                                                      <w:divBdr>
                                                                                                        <w:top w:val="none" w:sz="0" w:space="0" w:color="auto"/>
                                                                                                        <w:left w:val="none" w:sz="0" w:space="0" w:color="auto"/>
                                                                                                        <w:bottom w:val="none" w:sz="0" w:space="0" w:color="auto"/>
                                                                                                        <w:right w:val="none" w:sz="0" w:space="0" w:color="auto"/>
                                                                                                      </w:divBdr>
                                                                                                      <w:divsChild>
                                                                                                        <w:div w:id="559249391">
                                                                                                          <w:marLeft w:val="0"/>
                                                                                                          <w:marRight w:val="0"/>
                                                                                                          <w:marTop w:val="0"/>
                                                                                                          <w:marBottom w:val="0"/>
                                                                                                          <w:divBdr>
                                                                                                            <w:top w:val="none" w:sz="0" w:space="0" w:color="auto"/>
                                                                                                            <w:left w:val="none" w:sz="0" w:space="0" w:color="auto"/>
                                                                                                            <w:bottom w:val="none" w:sz="0" w:space="0" w:color="auto"/>
                                                                                                            <w:right w:val="none" w:sz="0" w:space="0" w:color="auto"/>
                                                                                                          </w:divBdr>
                                                                                                          <w:divsChild>
                                                                                                            <w:div w:id="196896703">
                                                                                                              <w:marLeft w:val="0"/>
                                                                                                              <w:marRight w:val="0"/>
                                                                                                              <w:marTop w:val="0"/>
                                                                                                              <w:marBottom w:val="0"/>
                                                                                                              <w:divBdr>
                                                                                                                <w:top w:val="none" w:sz="0" w:space="0" w:color="auto"/>
                                                                                                                <w:left w:val="none" w:sz="0" w:space="0" w:color="auto"/>
                                                                                                                <w:bottom w:val="none" w:sz="0" w:space="0" w:color="auto"/>
                                                                                                                <w:right w:val="none" w:sz="0" w:space="0" w:color="auto"/>
                                                                                                              </w:divBdr>
                                                                                                              <w:divsChild>
                                                                                                                <w:div w:id="2565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91E3-1023-48EF-A09B-81229479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Mei (Elva,HPSW-R&amp;D-SH)</dc:creator>
  <cp:lastModifiedBy>borovsky</cp:lastModifiedBy>
  <cp:revision>2</cp:revision>
  <dcterms:created xsi:type="dcterms:W3CDTF">2018-02-02T17:12:00Z</dcterms:created>
  <dcterms:modified xsi:type="dcterms:W3CDTF">2018-02-02T17:12:00Z</dcterms:modified>
</cp:coreProperties>
</file>